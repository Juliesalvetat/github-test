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45175" w14:textId="77777777" w:rsidR="00456F98" w:rsidRPr="00023B59" w:rsidRDefault="00023B59">
      <w:pPr>
        <w:rPr>
          <w:lang w:val="en-GB"/>
        </w:rPr>
      </w:pPr>
      <w:r w:rsidRPr="00023B59">
        <w:rPr>
          <w:b/>
          <w:lang w:val="en-GB"/>
        </w:rPr>
        <w:t xml:space="preserve">Label </w:t>
      </w:r>
      <w:proofErr w:type="gramStart"/>
      <w:r w:rsidRPr="00023B59">
        <w:rPr>
          <w:b/>
          <w:lang w:val="en-GB"/>
        </w:rPr>
        <w:t>Table :</w:t>
      </w:r>
      <w:proofErr w:type="gramEnd"/>
      <w:r w:rsidRPr="00023B59">
        <w:rPr>
          <w:b/>
          <w:lang w:val="en-GB"/>
        </w:rPr>
        <w:t xml:space="preserve"> </w:t>
      </w:r>
      <w:r w:rsidR="00456F98" w:rsidRPr="00023B59">
        <w:rPr>
          <w:lang w:val="en-GB"/>
        </w:rPr>
        <w:t>F123_PolyTable_complete.csv</w:t>
      </w:r>
      <w:r>
        <w:rPr>
          <w:lang w:val="en-GB"/>
        </w:rPr>
        <w:t xml:space="preserve"> </w:t>
      </w:r>
      <w:r w:rsidRPr="00023B59">
        <w:rPr>
          <w:lang w:val="en-GB"/>
        </w:rPr>
        <w:sym w:font="Wingdings" w:char="F0E0"/>
      </w:r>
      <w:r>
        <w:rPr>
          <w:lang w:val="en-GB"/>
        </w:rPr>
        <w:t xml:space="preserve"> “</w:t>
      </w:r>
      <w:r w:rsidRPr="00023B59">
        <w:rPr>
          <w:lang w:val="en-GB"/>
        </w:rPr>
        <w:t>my_Poly_data.csv</w:t>
      </w:r>
      <w:r>
        <w:rPr>
          <w:lang w:val="en-GB"/>
        </w:rPr>
        <w:t>”</w:t>
      </w:r>
    </w:p>
    <w:tbl>
      <w:tblPr>
        <w:tblpPr w:leftFromText="141" w:rightFromText="141" w:vertAnchor="page" w:horzAnchor="margin" w:tblpXSpec="center" w:tblpY="2221"/>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36"/>
        <w:gridCol w:w="5037"/>
        <w:gridCol w:w="75"/>
        <w:tblGridChange w:id="0">
          <w:tblGrid>
            <w:gridCol w:w="5236"/>
            <w:gridCol w:w="5037"/>
            <w:gridCol w:w="75"/>
          </w:tblGrid>
        </w:tblGridChange>
      </w:tblGrid>
      <w:tr w:rsidR="008A06DD" w:rsidRPr="00621075" w14:paraId="1AF79463" w14:textId="77777777" w:rsidTr="004229DE">
        <w:trPr>
          <w:trHeight w:val="300"/>
        </w:trPr>
        <w:tc>
          <w:tcPr>
            <w:tcW w:w="5236" w:type="dxa"/>
            <w:shd w:val="clear" w:color="auto" w:fill="auto"/>
            <w:noWrap/>
            <w:vAlign w:val="bottom"/>
            <w:hideMark/>
          </w:tcPr>
          <w:p w14:paraId="2EE5E5AC"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sidRPr="00621075">
              <w:rPr>
                <w:rFonts w:ascii="Calibri" w:eastAsia="Times New Roman" w:hAnsi="Calibri" w:cs="Calibri"/>
                <w:color w:val="000000"/>
                <w:lang w:eastAsia="fr-FR"/>
              </w:rPr>
              <w:t>Poly_number</w:t>
            </w:r>
            <w:proofErr w:type="spellEnd"/>
          </w:p>
        </w:tc>
        <w:tc>
          <w:tcPr>
            <w:tcW w:w="5112" w:type="dxa"/>
            <w:gridSpan w:val="2"/>
          </w:tcPr>
          <w:p w14:paraId="44A8CE1A"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Pr>
                <w:rFonts w:ascii="Calibri" w:eastAsia="Times New Roman" w:hAnsi="Calibri" w:cs="Calibri"/>
                <w:color w:val="000000"/>
                <w:lang w:eastAsia="fr-FR"/>
              </w:rPr>
              <w:t>Number</w:t>
            </w:r>
            <w:proofErr w:type="spellEnd"/>
            <w:r>
              <w:rPr>
                <w:rFonts w:ascii="Calibri" w:eastAsia="Times New Roman" w:hAnsi="Calibri" w:cs="Calibri"/>
                <w:color w:val="000000"/>
                <w:lang w:eastAsia="fr-FR"/>
              </w:rPr>
              <w:t xml:space="preserve"> of the polygone </w:t>
            </w:r>
          </w:p>
        </w:tc>
      </w:tr>
      <w:tr w:rsidR="008A06DD" w:rsidRPr="00621075" w14:paraId="193B6B98" w14:textId="77777777" w:rsidTr="004229DE">
        <w:trPr>
          <w:gridAfter w:val="1"/>
          <w:wAfter w:w="75" w:type="dxa"/>
          <w:trHeight w:val="300"/>
        </w:trPr>
        <w:tc>
          <w:tcPr>
            <w:tcW w:w="5236" w:type="dxa"/>
            <w:shd w:val="clear" w:color="auto" w:fill="auto"/>
            <w:noWrap/>
            <w:vAlign w:val="bottom"/>
            <w:hideMark/>
          </w:tcPr>
          <w:p w14:paraId="270464BF" w14:textId="77777777" w:rsidR="008A06DD" w:rsidRPr="009D658C" w:rsidRDefault="008A06DD" w:rsidP="008A06DD">
            <w:pPr>
              <w:spacing w:after="0" w:line="240" w:lineRule="auto"/>
              <w:rPr>
                <w:rFonts w:ascii="Calibri" w:eastAsia="Times New Roman" w:hAnsi="Calibri" w:cs="Calibri"/>
                <w:color w:val="000000"/>
                <w:highlight w:val="yellow"/>
                <w:lang w:eastAsia="fr-FR"/>
              </w:rPr>
            </w:pPr>
            <w:proofErr w:type="spellStart"/>
            <w:r w:rsidRPr="009D658C">
              <w:rPr>
                <w:rFonts w:ascii="Calibri" w:eastAsia="Times New Roman" w:hAnsi="Calibri" w:cs="Calibri"/>
                <w:color w:val="000000"/>
                <w:highlight w:val="yellow"/>
                <w:lang w:eastAsia="fr-FR"/>
              </w:rPr>
              <w:t>Poly_LabelName</w:t>
            </w:r>
            <w:proofErr w:type="spellEnd"/>
          </w:p>
        </w:tc>
        <w:tc>
          <w:tcPr>
            <w:tcW w:w="5037" w:type="dxa"/>
          </w:tcPr>
          <w:p w14:paraId="6E99B180" w14:textId="77777777" w:rsidR="008A06DD" w:rsidRPr="009D658C" w:rsidRDefault="008A06DD" w:rsidP="008A06DD">
            <w:pPr>
              <w:spacing w:after="0" w:line="240" w:lineRule="auto"/>
              <w:rPr>
                <w:rFonts w:ascii="Calibri" w:eastAsia="Times New Roman" w:hAnsi="Calibri" w:cs="Calibri"/>
                <w:color w:val="000000"/>
                <w:highlight w:val="yellow"/>
                <w:lang w:eastAsia="fr-FR"/>
              </w:rPr>
            </w:pPr>
            <w:r>
              <w:rPr>
                <w:rFonts w:ascii="Calibri" w:eastAsia="Times New Roman" w:hAnsi="Calibri" w:cs="Calibri"/>
                <w:color w:val="000000"/>
                <w:highlight w:val="yellow"/>
                <w:lang w:eastAsia="fr-FR"/>
              </w:rPr>
              <w:t xml:space="preserve">Label </w:t>
            </w:r>
            <w:proofErr w:type="spellStart"/>
            <w:r>
              <w:rPr>
                <w:rFonts w:ascii="Calibri" w:eastAsia="Times New Roman" w:hAnsi="Calibri" w:cs="Calibri"/>
                <w:color w:val="000000"/>
                <w:highlight w:val="yellow"/>
                <w:lang w:eastAsia="fr-FR"/>
              </w:rPr>
              <w:t>name</w:t>
            </w:r>
            <w:proofErr w:type="spellEnd"/>
          </w:p>
        </w:tc>
      </w:tr>
      <w:tr w:rsidR="008A06DD" w:rsidRPr="00F17425" w14:paraId="6D3FEA85" w14:textId="77777777" w:rsidTr="004229DE">
        <w:trPr>
          <w:gridAfter w:val="1"/>
          <w:wAfter w:w="75" w:type="dxa"/>
          <w:trHeight w:val="300"/>
        </w:trPr>
        <w:tc>
          <w:tcPr>
            <w:tcW w:w="5236" w:type="dxa"/>
            <w:shd w:val="clear" w:color="auto" w:fill="auto"/>
            <w:noWrap/>
            <w:vAlign w:val="bottom"/>
            <w:hideMark/>
          </w:tcPr>
          <w:p w14:paraId="179B75DF" w14:textId="77777777" w:rsidR="008A06DD" w:rsidRPr="009D658C" w:rsidRDefault="008A06DD" w:rsidP="008A06DD">
            <w:pPr>
              <w:spacing w:after="0" w:line="240" w:lineRule="auto"/>
              <w:rPr>
                <w:rFonts w:ascii="Calibri" w:eastAsia="Times New Roman" w:hAnsi="Calibri" w:cs="Calibri"/>
                <w:color w:val="000000"/>
                <w:highlight w:val="yellow"/>
                <w:lang w:eastAsia="fr-FR"/>
              </w:rPr>
            </w:pPr>
            <w:proofErr w:type="spellStart"/>
            <w:r w:rsidRPr="009D658C">
              <w:rPr>
                <w:rFonts w:ascii="Calibri" w:eastAsia="Times New Roman" w:hAnsi="Calibri" w:cs="Calibri"/>
                <w:color w:val="000000"/>
                <w:highlight w:val="yellow"/>
                <w:lang w:eastAsia="fr-FR"/>
              </w:rPr>
              <w:t>Poly_Longitude</w:t>
            </w:r>
            <w:proofErr w:type="spellEnd"/>
          </w:p>
        </w:tc>
        <w:tc>
          <w:tcPr>
            <w:tcW w:w="5037" w:type="dxa"/>
          </w:tcPr>
          <w:p w14:paraId="4205A2B6" w14:textId="77777777" w:rsidR="008A06DD" w:rsidRPr="00456F98" w:rsidRDefault="008A06DD" w:rsidP="008A06DD">
            <w:pPr>
              <w:spacing w:after="0" w:line="240" w:lineRule="auto"/>
              <w:rPr>
                <w:rFonts w:ascii="Calibri" w:eastAsia="Times New Roman" w:hAnsi="Calibri" w:cs="Calibri"/>
                <w:color w:val="000000"/>
                <w:highlight w:val="yellow"/>
                <w:lang w:val="en-GB" w:eastAsia="fr-FR"/>
              </w:rPr>
            </w:pPr>
            <w:r w:rsidRPr="00456F98">
              <w:rPr>
                <w:rFonts w:ascii="Calibri" w:eastAsia="Times New Roman" w:hAnsi="Calibri" w:cs="Calibri"/>
                <w:color w:val="000000"/>
                <w:highlight w:val="yellow"/>
                <w:lang w:val="en-GB" w:eastAsia="fr-FR"/>
              </w:rPr>
              <w:t xml:space="preserve">Longitude </w:t>
            </w:r>
            <w:r>
              <w:rPr>
                <w:rFonts w:ascii="Calibri" w:eastAsia="Times New Roman" w:hAnsi="Calibri" w:cs="Calibri"/>
                <w:color w:val="000000"/>
                <w:highlight w:val="yellow"/>
                <w:lang w:val="en-GB" w:eastAsia="fr-FR"/>
              </w:rPr>
              <w:t>at the centroid of the polygon</w:t>
            </w:r>
          </w:p>
        </w:tc>
      </w:tr>
      <w:tr w:rsidR="008A06DD" w:rsidRPr="00F17425" w14:paraId="4D3AFB9D" w14:textId="77777777" w:rsidTr="004229DE">
        <w:trPr>
          <w:gridAfter w:val="1"/>
          <w:wAfter w:w="75" w:type="dxa"/>
          <w:trHeight w:val="300"/>
        </w:trPr>
        <w:tc>
          <w:tcPr>
            <w:tcW w:w="5236" w:type="dxa"/>
            <w:shd w:val="clear" w:color="auto" w:fill="auto"/>
            <w:noWrap/>
            <w:vAlign w:val="bottom"/>
            <w:hideMark/>
          </w:tcPr>
          <w:p w14:paraId="4814D851" w14:textId="77777777" w:rsidR="008A06DD" w:rsidRPr="009D658C" w:rsidRDefault="008A06DD" w:rsidP="008A06DD">
            <w:pPr>
              <w:spacing w:after="0" w:line="240" w:lineRule="auto"/>
              <w:rPr>
                <w:rFonts w:ascii="Calibri" w:eastAsia="Times New Roman" w:hAnsi="Calibri" w:cs="Calibri"/>
                <w:color w:val="000000"/>
                <w:highlight w:val="yellow"/>
                <w:lang w:eastAsia="fr-FR"/>
              </w:rPr>
            </w:pPr>
            <w:proofErr w:type="spellStart"/>
            <w:r w:rsidRPr="009D658C">
              <w:rPr>
                <w:rFonts w:ascii="Calibri" w:eastAsia="Times New Roman" w:hAnsi="Calibri" w:cs="Calibri"/>
                <w:color w:val="000000"/>
                <w:highlight w:val="yellow"/>
                <w:lang w:eastAsia="fr-FR"/>
              </w:rPr>
              <w:t>Poly_Latitude</w:t>
            </w:r>
            <w:proofErr w:type="spellEnd"/>
          </w:p>
        </w:tc>
        <w:tc>
          <w:tcPr>
            <w:tcW w:w="5037" w:type="dxa"/>
          </w:tcPr>
          <w:p w14:paraId="62BB79C2" w14:textId="77777777" w:rsidR="008A06DD" w:rsidRPr="00456F98" w:rsidRDefault="008A06DD" w:rsidP="008A06DD">
            <w:pPr>
              <w:spacing w:after="0" w:line="240" w:lineRule="auto"/>
              <w:rPr>
                <w:rFonts w:ascii="Calibri" w:eastAsia="Times New Roman" w:hAnsi="Calibri" w:cs="Calibri"/>
                <w:color w:val="000000"/>
                <w:highlight w:val="yellow"/>
                <w:lang w:val="en-GB" w:eastAsia="fr-FR"/>
              </w:rPr>
            </w:pPr>
            <w:r w:rsidRPr="00456F98">
              <w:rPr>
                <w:rFonts w:ascii="Calibri" w:eastAsia="Times New Roman" w:hAnsi="Calibri" w:cs="Calibri"/>
                <w:color w:val="000000"/>
                <w:highlight w:val="yellow"/>
                <w:lang w:val="en-GB" w:eastAsia="fr-FR"/>
              </w:rPr>
              <w:t>L</w:t>
            </w:r>
            <w:r>
              <w:rPr>
                <w:rFonts w:ascii="Calibri" w:eastAsia="Times New Roman" w:hAnsi="Calibri" w:cs="Calibri"/>
                <w:color w:val="000000"/>
                <w:highlight w:val="yellow"/>
                <w:lang w:val="en-GB" w:eastAsia="fr-FR"/>
              </w:rPr>
              <w:t>at</w:t>
            </w:r>
            <w:r w:rsidRPr="00456F98">
              <w:rPr>
                <w:rFonts w:ascii="Calibri" w:eastAsia="Times New Roman" w:hAnsi="Calibri" w:cs="Calibri"/>
                <w:color w:val="000000"/>
                <w:highlight w:val="yellow"/>
                <w:lang w:val="en-GB" w:eastAsia="fr-FR"/>
              </w:rPr>
              <w:t xml:space="preserve">itude </w:t>
            </w:r>
            <w:r>
              <w:rPr>
                <w:rFonts w:ascii="Calibri" w:eastAsia="Times New Roman" w:hAnsi="Calibri" w:cs="Calibri"/>
                <w:color w:val="000000"/>
                <w:highlight w:val="yellow"/>
                <w:lang w:val="en-GB" w:eastAsia="fr-FR"/>
              </w:rPr>
              <w:t>at the centroid of the polygon</w:t>
            </w:r>
          </w:p>
        </w:tc>
      </w:tr>
      <w:tr w:rsidR="008A06DD" w:rsidRPr="00F17425" w14:paraId="5FBFE15A" w14:textId="77777777" w:rsidTr="004229DE">
        <w:trPr>
          <w:gridAfter w:val="1"/>
          <w:wAfter w:w="75" w:type="dxa"/>
          <w:trHeight w:val="300"/>
        </w:trPr>
        <w:tc>
          <w:tcPr>
            <w:tcW w:w="5236" w:type="dxa"/>
            <w:shd w:val="clear" w:color="auto" w:fill="auto"/>
            <w:noWrap/>
            <w:vAlign w:val="bottom"/>
            <w:hideMark/>
          </w:tcPr>
          <w:p w14:paraId="6AD3A4B4"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sidRPr="00621075">
              <w:rPr>
                <w:rFonts w:ascii="Calibri" w:eastAsia="Times New Roman" w:hAnsi="Calibri" w:cs="Calibri"/>
                <w:color w:val="000000"/>
                <w:lang w:eastAsia="fr-FR"/>
              </w:rPr>
              <w:t>Poly_Time</w:t>
            </w:r>
            <w:proofErr w:type="spellEnd"/>
          </w:p>
        </w:tc>
        <w:tc>
          <w:tcPr>
            <w:tcW w:w="5037" w:type="dxa"/>
          </w:tcPr>
          <w:p w14:paraId="54627218" w14:textId="77777777" w:rsidR="008A06DD" w:rsidRPr="00023B59" w:rsidRDefault="008A06DD" w:rsidP="008A06DD">
            <w:pPr>
              <w:spacing w:after="0" w:line="240" w:lineRule="auto"/>
              <w:rPr>
                <w:rFonts w:ascii="Calibri" w:eastAsia="Times New Roman" w:hAnsi="Calibri" w:cs="Calibri"/>
                <w:color w:val="000000"/>
                <w:lang w:val="en-GB" w:eastAsia="fr-FR"/>
              </w:rPr>
            </w:pPr>
            <w:r w:rsidRPr="00023B59">
              <w:rPr>
                <w:rFonts w:ascii="Calibri" w:eastAsia="Times New Roman" w:hAnsi="Calibri" w:cs="Calibri"/>
                <w:color w:val="000000"/>
                <w:lang w:val="en-GB" w:eastAsia="fr-FR"/>
              </w:rPr>
              <w:t xml:space="preserve">Time in </w:t>
            </w:r>
            <w:proofErr w:type="spellStart"/>
            <w:r w:rsidRPr="00023B59">
              <w:rPr>
                <w:rFonts w:ascii="Calibri" w:eastAsia="Times New Roman" w:hAnsi="Calibri" w:cs="Calibri"/>
                <w:color w:val="000000"/>
                <w:lang w:val="en-GB" w:eastAsia="fr-FR"/>
              </w:rPr>
              <w:t>datenum</w:t>
            </w:r>
            <w:proofErr w:type="spellEnd"/>
            <w:r w:rsidRPr="00023B59">
              <w:rPr>
                <w:rFonts w:ascii="Calibri" w:eastAsia="Times New Roman" w:hAnsi="Calibri" w:cs="Calibri"/>
                <w:color w:val="000000"/>
                <w:lang w:val="en-GB" w:eastAsia="fr-FR"/>
              </w:rPr>
              <w:t xml:space="preserve">  at the centroid of the polygon</w:t>
            </w:r>
          </w:p>
        </w:tc>
      </w:tr>
      <w:tr w:rsidR="008A06DD" w:rsidRPr="00F17425" w14:paraId="6A2D4F5E" w14:textId="77777777" w:rsidTr="004229DE">
        <w:trPr>
          <w:gridAfter w:val="1"/>
          <w:wAfter w:w="75" w:type="dxa"/>
          <w:trHeight w:val="300"/>
        </w:trPr>
        <w:tc>
          <w:tcPr>
            <w:tcW w:w="5236" w:type="dxa"/>
            <w:shd w:val="clear" w:color="auto" w:fill="auto"/>
            <w:noWrap/>
            <w:vAlign w:val="bottom"/>
            <w:hideMark/>
          </w:tcPr>
          <w:p w14:paraId="5F352358"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sidRPr="00621075">
              <w:rPr>
                <w:rFonts w:ascii="Calibri" w:eastAsia="Times New Roman" w:hAnsi="Calibri" w:cs="Calibri"/>
                <w:color w:val="000000"/>
                <w:lang w:eastAsia="fr-FR"/>
              </w:rPr>
              <w:t>Poly_EsuPingStart</w:t>
            </w:r>
            <w:proofErr w:type="spellEnd"/>
          </w:p>
        </w:tc>
        <w:tc>
          <w:tcPr>
            <w:tcW w:w="5037" w:type="dxa"/>
          </w:tcPr>
          <w:p w14:paraId="1499C528" w14:textId="2239C765" w:rsidR="008A06DD" w:rsidRPr="00456F98" w:rsidRDefault="008A06DD" w:rsidP="00F17425">
            <w:pPr>
              <w:spacing w:after="0" w:line="240" w:lineRule="auto"/>
              <w:rPr>
                <w:rFonts w:ascii="Calibri" w:eastAsia="Times New Roman" w:hAnsi="Calibri" w:cs="Calibri"/>
                <w:color w:val="000000"/>
                <w:lang w:val="en-GB" w:eastAsia="fr-FR"/>
              </w:rPr>
            </w:pPr>
            <w:commentRangeStart w:id="1"/>
            <w:commentRangeStart w:id="2"/>
            <w:r w:rsidRPr="00456F98">
              <w:rPr>
                <w:rFonts w:ascii="Calibri" w:eastAsia="Times New Roman" w:hAnsi="Calibri" w:cs="Calibri"/>
                <w:color w:val="000000"/>
                <w:lang w:val="en-GB" w:eastAsia="fr-FR"/>
              </w:rPr>
              <w:t xml:space="preserve">ESU </w:t>
            </w:r>
            <w:r w:rsidR="00F17425">
              <w:rPr>
                <w:rFonts w:ascii="Calibri" w:eastAsia="Times New Roman" w:hAnsi="Calibri" w:cs="Calibri"/>
                <w:color w:val="000000"/>
                <w:lang w:val="en-GB" w:eastAsia="fr-FR"/>
              </w:rPr>
              <w:t>number</w:t>
            </w:r>
            <w:r w:rsidRPr="00456F98">
              <w:rPr>
                <w:rFonts w:ascii="Calibri" w:eastAsia="Times New Roman" w:hAnsi="Calibri" w:cs="Calibri"/>
                <w:color w:val="000000"/>
                <w:lang w:val="en-GB" w:eastAsia="fr-FR"/>
              </w:rPr>
              <w:t xml:space="preserve"> </w:t>
            </w:r>
            <w:r>
              <w:rPr>
                <w:rFonts w:ascii="Calibri" w:eastAsia="Times New Roman" w:hAnsi="Calibri" w:cs="Calibri"/>
                <w:color w:val="000000"/>
                <w:lang w:val="en-GB" w:eastAsia="fr-FR"/>
              </w:rPr>
              <w:t>at the centroid of the polygon</w:t>
            </w:r>
            <w:commentRangeEnd w:id="1"/>
            <w:r w:rsidR="00395CE8">
              <w:rPr>
                <w:rStyle w:val="Marquedecommentaire"/>
              </w:rPr>
              <w:commentReference w:id="1"/>
            </w:r>
            <w:commentRangeEnd w:id="2"/>
            <w:r w:rsidR="00F17425">
              <w:rPr>
                <w:rStyle w:val="Marquedecommentaire"/>
              </w:rPr>
              <w:commentReference w:id="2"/>
            </w:r>
          </w:p>
        </w:tc>
      </w:tr>
      <w:tr w:rsidR="008A06DD" w:rsidRPr="00F17425" w14:paraId="383ECC19" w14:textId="77777777" w:rsidTr="004229DE">
        <w:trPr>
          <w:gridAfter w:val="1"/>
          <w:wAfter w:w="75" w:type="dxa"/>
          <w:trHeight w:val="300"/>
        </w:trPr>
        <w:tc>
          <w:tcPr>
            <w:tcW w:w="5236" w:type="dxa"/>
            <w:shd w:val="clear" w:color="auto" w:fill="auto"/>
            <w:noWrap/>
            <w:vAlign w:val="bottom"/>
            <w:hideMark/>
          </w:tcPr>
          <w:p w14:paraId="674AC00F" w14:textId="77777777" w:rsidR="008A06DD" w:rsidRPr="001B56FF" w:rsidRDefault="008A06DD" w:rsidP="008A06DD">
            <w:pPr>
              <w:spacing w:after="0" w:line="240" w:lineRule="auto"/>
              <w:rPr>
                <w:rFonts w:ascii="Calibri" w:eastAsia="Times New Roman" w:hAnsi="Calibri" w:cs="Calibri"/>
                <w:color w:val="000000"/>
                <w:highlight w:val="yellow"/>
                <w:lang w:eastAsia="fr-FR"/>
              </w:rPr>
            </w:pPr>
            <w:proofErr w:type="spellStart"/>
            <w:r w:rsidRPr="001B56FF">
              <w:rPr>
                <w:rFonts w:ascii="Calibri" w:eastAsia="Times New Roman" w:hAnsi="Calibri" w:cs="Calibri"/>
                <w:color w:val="000000"/>
                <w:highlight w:val="yellow"/>
                <w:lang w:eastAsia="fr-FR"/>
              </w:rPr>
              <w:t>Poly_Bottom</w:t>
            </w:r>
            <w:proofErr w:type="spellEnd"/>
          </w:p>
        </w:tc>
        <w:tc>
          <w:tcPr>
            <w:tcW w:w="5037" w:type="dxa"/>
          </w:tcPr>
          <w:p w14:paraId="39B6E367" w14:textId="77777777" w:rsidR="008A06DD" w:rsidRPr="00456F98" w:rsidRDefault="008A06DD" w:rsidP="008A06DD">
            <w:pPr>
              <w:spacing w:after="0" w:line="240" w:lineRule="auto"/>
              <w:rPr>
                <w:rFonts w:ascii="Calibri" w:eastAsia="Times New Roman" w:hAnsi="Calibri" w:cs="Calibri"/>
                <w:color w:val="000000"/>
                <w:highlight w:val="yellow"/>
                <w:lang w:val="en-GB" w:eastAsia="fr-FR"/>
              </w:rPr>
            </w:pPr>
            <w:commentRangeStart w:id="3"/>
            <w:commentRangeStart w:id="4"/>
            <w:r w:rsidRPr="00456F98">
              <w:rPr>
                <w:rFonts w:ascii="Calibri" w:eastAsia="Times New Roman" w:hAnsi="Calibri" w:cs="Calibri"/>
                <w:color w:val="000000"/>
                <w:highlight w:val="yellow"/>
                <w:lang w:val="en-GB" w:eastAsia="fr-FR"/>
              </w:rPr>
              <w:t xml:space="preserve">Bottom </w:t>
            </w:r>
            <w:commentRangeEnd w:id="3"/>
            <w:r w:rsidR="00395CE8">
              <w:rPr>
                <w:rStyle w:val="Marquedecommentaire"/>
              </w:rPr>
              <w:commentReference w:id="3"/>
            </w:r>
            <w:commentRangeEnd w:id="4"/>
            <w:r w:rsidR="00F17425">
              <w:rPr>
                <w:rStyle w:val="Marquedecommentaire"/>
              </w:rPr>
              <w:commentReference w:id="4"/>
            </w:r>
            <w:r>
              <w:rPr>
                <w:rFonts w:ascii="Calibri" w:eastAsia="Times New Roman" w:hAnsi="Calibri" w:cs="Calibri"/>
                <w:color w:val="000000"/>
                <w:highlight w:val="yellow"/>
                <w:lang w:val="en-GB" w:eastAsia="fr-FR"/>
              </w:rPr>
              <w:t>at the centroid of the polygon</w:t>
            </w:r>
          </w:p>
        </w:tc>
      </w:tr>
      <w:tr w:rsidR="008A06DD" w:rsidRPr="00F17425" w14:paraId="0D1A0CEE" w14:textId="77777777" w:rsidTr="004229DE">
        <w:trPr>
          <w:gridAfter w:val="1"/>
          <w:wAfter w:w="75" w:type="dxa"/>
          <w:trHeight w:val="300"/>
        </w:trPr>
        <w:tc>
          <w:tcPr>
            <w:tcW w:w="5236" w:type="dxa"/>
            <w:shd w:val="clear" w:color="auto" w:fill="auto"/>
            <w:noWrap/>
            <w:vAlign w:val="bottom"/>
            <w:hideMark/>
          </w:tcPr>
          <w:p w14:paraId="5C28A137"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sidRPr="00621075">
              <w:rPr>
                <w:rFonts w:ascii="Calibri" w:eastAsia="Times New Roman" w:hAnsi="Calibri" w:cs="Calibri"/>
                <w:color w:val="000000"/>
                <w:lang w:eastAsia="fr-FR"/>
              </w:rPr>
              <w:t>Poly_depth</w:t>
            </w:r>
            <w:proofErr w:type="spellEnd"/>
          </w:p>
        </w:tc>
        <w:tc>
          <w:tcPr>
            <w:tcW w:w="5037" w:type="dxa"/>
          </w:tcPr>
          <w:p w14:paraId="1DBD956C" w14:textId="77777777" w:rsidR="008A06DD" w:rsidRPr="00456F98" w:rsidRDefault="008A06DD" w:rsidP="008A06DD">
            <w:pPr>
              <w:spacing w:after="0" w:line="240" w:lineRule="auto"/>
              <w:rPr>
                <w:rFonts w:ascii="Calibri" w:eastAsia="Times New Roman" w:hAnsi="Calibri" w:cs="Calibri"/>
                <w:color w:val="000000"/>
                <w:lang w:val="en-GB" w:eastAsia="fr-FR"/>
              </w:rPr>
            </w:pPr>
            <w:r w:rsidRPr="00456F98">
              <w:rPr>
                <w:rFonts w:ascii="Calibri" w:eastAsia="Times New Roman" w:hAnsi="Calibri" w:cs="Calibri"/>
                <w:color w:val="000000"/>
                <w:lang w:val="en-GB" w:eastAsia="fr-FR"/>
              </w:rPr>
              <w:t xml:space="preserve">Depth of the centroid of the polygon </w:t>
            </w:r>
          </w:p>
        </w:tc>
      </w:tr>
      <w:tr w:rsidR="008A06DD" w:rsidRPr="00F17425" w14:paraId="17420719" w14:textId="77777777" w:rsidTr="004229DE">
        <w:trPr>
          <w:gridAfter w:val="1"/>
          <w:wAfter w:w="75" w:type="dxa"/>
          <w:trHeight w:val="300"/>
        </w:trPr>
        <w:tc>
          <w:tcPr>
            <w:tcW w:w="5236" w:type="dxa"/>
            <w:shd w:val="clear" w:color="auto" w:fill="auto"/>
            <w:noWrap/>
            <w:vAlign w:val="bottom"/>
            <w:hideMark/>
          </w:tcPr>
          <w:p w14:paraId="3B6EBEE2"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sidRPr="00621075">
              <w:rPr>
                <w:rFonts w:ascii="Calibri" w:eastAsia="Times New Roman" w:hAnsi="Calibri" w:cs="Calibri"/>
                <w:color w:val="000000"/>
                <w:lang w:eastAsia="fr-FR"/>
              </w:rPr>
              <w:t>Poly_limit_up</w:t>
            </w:r>
            <w:proofErr w:type="spellEnd"/>
          </w:p>
        </w:tc>
        <w:tc>
          <w:tcPr>
            <w:tcW w:w="5037" w:type="dxa"/>
          </w:tcPr>
          <w:p w14:paraId="229DB553" w14:textId="77777777" w:rsidR="008A06DD" w:rsidRPr="00456F98" w:rsidRDefault="008A06DD" w:rsidP="008A06DD">
            <w:pPr>
              <w:spacing w:after="0" w:line="240" w:lineRule="auto"/>
              <w:rPr>
                <w:rFonts w:ascii="Calibri" w:eastAsia="Times New Roman" w:hAnsi="Calibri" w:cs="Calibri"/>
                <w:color w:val="000000"/>
                <w:lang w:val="en-GB" w:eastAsia="fr-FR"/>
              </w:rPr>
            </w:pPr>
            <w:r w:rsidRPr="00456F98">
              <w:rPr>
                <w:rFonts w:ascii="Calibri" w:eastAsia="Times New Roman" w:hAnsi="Calibri" w:cs="Calibri"/>
                <w:color w:val="000000"/>
                <w:lang w:val="en-GB" w:eastAsia="fr-FR"/>
              </w:rPr>
              <w:t xml:space="preserve">Minimal depth of the polygon </w:t>
            </w:r>
            <w:commentRangeStart w:id="5"/>
            <w:commentRangeStart w:id="6"/>
            <w:r w:rsidRPr="00456F98">
              <w:rPr>
                <w:rFonts w:ascii="Calibri" w:eastAsia="Times New Roman" w:hAnsi="Calibri" w:cs="Calibri"/>
                <w:color w:val="000000"/>
                <w:lang w:val="en-GB" w:eastAsia="fr-FR"/>
              </w:rPr>
              <w:t>contour</w:t>
            </w:r>
            <w:commentRangeEnd w:id="5"/>
            <w:r w:rsidR="00395CE8">
              <w:rPr>
                <w:rStyle w:val="Marquedecommentaire"/>
              </w:rPr>
              <w:commentReference w:id="5"/>
            </w:r>
            <w:commentRangeEnd w:id="6"/>
            <w:r w:rsidR="00F17425">
              <w:rPr>
                <w:rStyle w:val="Marquedecommentaire"/>
              </w:rPr>
              <w:commentReference w:id="6"/>
            </w:r>
          </w:p>
        </w:tc>
      </w:tr>
      <w:tr w:rsidR="008A06DD" w:rsidRPr="00F17425" w14:paraId="2EE79805" w14:textId="77777777" w:rsidTr="004229DE">
        <w:trPr>
          <w:gridAfter w:val="1"/>
          <w:wAfter w:w="75" w:type="dxa"/>
          <w:trHeight w:val="300"/>
        </w:trPr>
        <w:tc>
          <w:tcPr>
            <w:tcW w:w="5236" w:type="dxa"/>
            <w:shd w:val="clear" w:color="auto" w:fill="auto"/>
            <w:noWrap/>
            <w:vAlign w:val="bottom"/>
            <w:hideMark/>
          </w:tcPr>
          <w:p w14:paraId="5B170AAB"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sidRPr="00621075">
              <w:rPr>
                <w:rFonts w:ascii="Calibri" w:eastAsia="Times New Roman" w:hAnsi="Calibri" w:cs="Calibri"/>
                <w:color w:val="000000"/>
                <w:lang w:eastAsia="fr-FR"/>
              </w:rPr>
              <w:t>Poly_limit_down</w:t>
            </w:r>
            <w:proofErr w:type="spellEnd"/>
          </w:p>
        </w:tc>
        <w:tc>
          <w:tcPr>
            <w:tcW w:w="5037" w:type="dxa"/>
          </w:tcPr>
          <w:p w14:paraId="1E0131FE" w14:textId="77777777" w:rsidR="008A06DD" w:rsidRPr="00456F98" w:rsidRDefault="008A06DD" w:rsidP="008A06DD">
            <w:pPr>
              <w:spacing w:after="0" w:line="240" w:lineRule="auto"/>
              <w:rPr>
                <w:rFonts w:ascii="Calibri" w:eastAsia="Times New Roman" w:hAnsi="Calibri" w:cs="Calibri"/>
                <w:color w:val="000000"/>
                <w:lang w:val="en-GB" w:eastAsia="fr-FR"/>
              </w:rPr>
            </w:pPr>
            <w:r w:rsidRPr="00456F98">
              <w:rPr>
                <w:rFonts w:ascii="Calibri" w:eastAsia="Times New Roman" w:hAnsi="Calibri" w:cs="Calibri"/>
                <w:color w:val="000000"/>
                <w:lang w:val="en-GB" w:eastAsia="fr-FR"/>
              </w:rPr>
              <w:t>M</w:t>
            </w:r>
            <w:r>
              <w:rPr>
                <w:rFonts w:ascii="Calibri" w:eastAsia="Times New Roman" w:hAnsi="Calibri" w:cs="Calibri"/>
                <w:color w:val="000000"/>
                <w:lang w:val="en-GB" w:eastAsia="fr-FR"/>
              </w:rPr>
              <w:t>ax</w:t>
            </w:r>
            <w:r w:rsidRPr="00456F98">
              <w:rPr>
                <w:rFonts w:ascii="Calibri" w:eastAsia="Times New Roman" w:hAnsi="Calibri" w:cs="Calibri"/>
                <w:color w:val="000000"/>
                <w:lang w:val="en-GB" w:eastAsia="fr-FR"/>
              </w:rPr>
              <w:t>imal depth of the polygon contour</w:t>
            </w:r>
          </w:p>
        </w:tc>
      </w:tr>
      <w:tr w:rsidR="008A06DD" w:rsidRPr="00F17425" w14:paraId="37F37305" w14:textId="77777777" w:rsidTr="004229DE">
        <w:trPr>
          <w:gridAfter w:val="1"/>
          <w:wAfter w:w="75" w:type="dxa"/>
          <w:trHeight w:val="300"/>
        </w:trPr>
        <w:tc>
          <w:tcPr>
            <w:tcW w:w="5236" w:type="dxa"/>
            <w:shd w:val="clear" w:color="auto" w:fill="auto"/>
            <w:noWrap/>
            <w:vAlign w:val="bottom"/>
            <w:hideMark/>
          </w:tcPr>
          <w:p w14:paraId="05BFBAE2" w14:textId="77777777" w:rsidR="008A06DD" w:rsidRPr="00621075" w:rsidRDefault="008A06DD" w:rsidP="008A06DD">
            <w:pPr>
              <w:spacing w:after="0" w:line="240" w:lineRule="auto"/>
              <w:rPr>
                <w:rFonts w:ascii="Calibri" w:eastAsia="Times New Roman" w:hAnsi="Calibri" w:cs="Calibri"/>
                <w:color w:val="000000"/>
                <w:lang w:eastAsia="fr-FR"/>
              </w:rPr>
            </w:pPr>
            <w:r w:rsidRPr="00621075">
              <w:rPr>
                <w:rFonts w:ascii="Calibri" w:eastAsia="Times New Roman" w:hAnsi="Calibri" w:cs="Calibri"/>
                <w:color w:val="000000"/>
                <w:lang w:eastAsia="fr-FR"/>
              </w:rPr>
              <w:t>Poly_sum_Sa_70</w:t>
            </w:r>
          </w:p>
        </w:tc>
        <w:tc>
          <w:tcPr>
            <w:tcW w:w="5037" w:type="dxa"/>
          </w:tcPr>
          <w:p w14:paraId="27711305" w14:textId="5B046844" w:rsidR="008A06DD" w:rsidRPr="00456F98" w:rsidRDefault="008A06DD" w:rsidP="00F17425">
            <w:pPr>
              <w:spacing w:after="0" w:line="240" w:lineRule="auto"/>
              <w:rPr>
                <w:rFonts w:ascii="Calibri" w:eastAsia="Times New Roman" w:hAnsi="Calibri" w:cs="Calibri"/>
                <w:color w:val="000000"/>
                <w:lang w:val="en-GB" w:eastAsia="fr-FR"/>
              </w:rPr>
            </w:pPr>
            <w:r w:rsidRPr="00456F98">
              <w:rPr>
                <w:rFonts w:ascii="Calibri" w:eastAsia="Times New Roman" w:hAnsi="Calibri" w:cs="Calibri"/>
                <w:color w:val="000000"/>
                <w:lang w:val="en-GB" w:eastAsia="fr-FR"/>
              </w:rPr>
              <w:t>Arithmeti</w:t>
            </w:r>
            <w:r>
              <w:rPr>
                <w:rFonts w:ascii="Calibri" w:eastAsia="Times New Roman" w:hAnsi="Calibri" w:cs="Calibri"/>
                <w:color w:val="000000"/>
                <w:lang w:val="en-GB" w:eastAsia="fr-FR"/>
              </w:rPr>
              <w:t>c</w:t>
            </w:r>
            <w:r w:rsidRPr="00456F98">
              <w:rPr>
                <w:rFonts w:ascii="Calibri" w:eastAsia="Times New Roman" w:hAnsi="Calibri" w:cs="Calibri"/>
                <w:color w:val="000000"/>
                <w:lang w:val="en-GB" w:eastAsia="fr-FR"/>
              </w:rPr>
              <w:t xml:space="preserve"> sum of </w:t>
            </w:r>
            <w:ins w:id="7" w:author="IRD" w:date="2021-01-28T15:43:00Z">
              <w:r w:rsidR="00FD4505" w:rsidRPr="00FD4505">
                <w:rPr>
                  <w:lang w:val="en-GB"/>
                  <w:rPrChange w:id="8" w:author="IRD" w:date="2021-01-28T15:43:00Z">
                    <w:rPr/>
                  </w:rPrChange>
                </w:rPr>
                <w:t xml:space="preserve"> </w:t>
              </w:r>
              <w:proofErr w:type="spellStart"/>
              <w:r w:rsidR="00FD4505" w:rsidRPr="00FD4505">
                <w:rPr>
                  <w:lang w:val="en-GB"/>
                  <w:rPrChange w:id="9" w:author="IRD" w:date="2021-01-28T15:43:00Z">
                    <w:rPr/>
                  </w:rPrChange>
                </w:rPr>
                <w:t>s</w:t>
              </w:r>
              <w:r w:rsidR="00FD4505" w:rsidRPr="00FD4505">
                <w:rPr>
                  <w:vertAlign w:val="subscript"/>
                  <w:lang w:val="en-GB"/>
                  <w:rPrChange w:id="10" w:author="IRD" w:date="2021-01-28T15:43:00Z">
                    <w:rPr>
                      <w:vertAlign w:val="subscript"/>
                    </w:rPr>
                  </w:rPrChange>
                </w:rPr>
                <w:t>A</w:t>
              </w:r>
              <w:proofErr w:type="spellEnd"/>
              <w:r w:rsidR="00FD4505" w:rsidRPr="00456F98" w:rsidDel="00FD4505">
                <w:rPr>
                  <w:rFonts w:ascii="Calibri" w:eastAsia="Times New Roman" w:hAnsi="Calibri" w:cs="Calibri"/>
                  <w:color w:val="000000"/>
                  <w:lang w:val="en-GB" w:eastAsia="fr-FR"/>
                </w:rPr>
                <w:t xml:space="preserve"> </w:t>
              </w:r>
            </w:ins>
            <w:commentRangeStart w:id="11"/>
            <w:commentRangeStart w:id="12"/>
            <w:del w:id="13" w:author="IRD" w:date="2021-01-28T15:43:00Z">
              <w:r w:rsidRPr="00456F98" w:rsidDel="00FD4505">
                <w:rPr>
                  <w:rFonts w:ascii="Calibri" w:eastAsia="Times New Roman" w:hAnsi="Calibri" w:cs="Calibri"/>
                  <w:color w:val="000000"/>
                  <w:lang w:val="en-GB" w:eastAsia="fr-FR"/>
                </w:rPr>
                <w:delText>S</w:delText>
              </w:r>
              <w:r w:rsidDel="00FD4505">
                <w:rPr>
                  <w:rFonts w:ascii="Calibri" w:eastAsia="Times New Roman" w:hAnsi="Calibri" w:cs="Calibri"/>
                  <w:color w:val="000000"/>
                  <w:lang w:val="en-GB" w:eastAsia="fr-FR"/>
                </w:rPr>
                <w:delText>a</w:delText>
              </w:r>
              <w:commentRangeEnd w:id="11"/>
              <w:r w:rsidR="00395CE8" w:rsidDel="00FD4505">
                <w:rPr>
                  <w:rStyle w:val="Marquedecommentaire"/>
                </w:rPr>
                <w:commentReference w:id="11"/>
              </w:r>
              <w:commentRangeEnd w:id="12"/>
              <w:r w:rsidR="00F17425" w:rsidDel="00FD4505">
                <w:rPr>
                  <w:rStyle w:val="Marquedecommentaire"/>
                </w:rPr>
                <w:commentReference w:id="12"/>
              </w:r>
            </w:del>
            <w:r>
              <w:rPr>
                <w:rFonts w:ascii="Calibri" w:eastAsia="Times New Roman" w:hAnsi="Calibri" w:cs="Calibri"/>
                <w:color w:val="000000"/>
                <w:lang w:val="en-GB" w:eastAsia="fr-FR"/>
              </w:rPr>
              <w:t xml:space="preserve"> in polygon at 70 kHz</w:t>
            </w:r>
          </w:p>
        </w:tc>
      </w:tr>
      <w:tr w:rsidR="008A06DD" w:rsidRPr="00F17425" w14:paraId="3CA8F9FA" w14:textId="77777777" w:rsidTr="004229DE">
        <w:trPr>
          <w:gridAfter w:val="1"/>
          <w:wAfter w:w="75" w:type="dxa"/>
          <w:trHeight w:val="300"/>
        </w:trPr>
        <w:tc>
          <w:tcPr>
            <w:tcW w:w="5236" w:type="dxa"/>
            <w:shd w:val="clear" w:color="auto" w:fill="auto"/>
            <w:noWrap/>
            <w:vAlign w:val="bottom"/>
            <w:hideMark/>
          </w:tcPr>
          <w:p w14:paraId="1190563E" w14:textId="77777777" w:rsidR="008A06DD" w:rsidRPr="00621075" w:rsidRDefault="008A06DD" w:rsidP="008A06DD">
            <w:pPr>
              <w:spacing w:after="0" w:line="240" w:lineRule="auto"/>
              <w:rPr>
                <w:rFonts w:ascii="Calibri" w:eastAsia="Times New Roman" w:hAnsi="Calibri" w:cs="Calibri"/>
                <w:color w:val="000000"/>
                <w:lang w:eastAsia="fr-FR"/>
              </w:rPr>
            </w:pPr>
            <w:r w:rsidRPr="00621075">
              <w:rPr>
                <w:rFonts w:ascii="Calibri" w:eastAsia="Times New Roman" w:hAnsi="Calibri" w:cs="Calibri"/>
                <w:color w:val="000000"/>
                <w:lang w:eastAsia="fr-FR"/>
              </w:rPr>
              <w:t>Poly_sum_Sa_200</w:t>
            </w:r>
          </w:p>
        </w:tc>
        <w:tc>
          <w:tcPr>
            <w:tcW w:w="5037" w:type="dxa"/>
          </w:tcPr>
          <w:p w14:paraId="694950AD" w14:textId="53C6233E" w:rsidR="008A06DD" w:rsidRPr="00456F98" w:rsidRDefault="008A06DD" w:rsidP="00F17425">
            <w:pPr>
              <w:spacing w:after="0" w:line="240" w:lineRule="auto"/>
              <w:rPr>
                <w:rFonts w:ascii="Calibri" w:eastAsia="Times New Roman" w:hAnsi="Calibri" w:cs="Calibri"/>
                <w:color w:val="000000"/>
                <w:lang w:val="en-GB" w:eastAsia="fr-FR"/>
              </w:rPr>
            </w:pPr>
            <w:r w:rsidRPr="00456F98">
              <w:rPr>
                <w:rFonts w:ascii="Calibri" w:eastAsia="Times New Roman" w:hAnsi="Calibri" w:cs="Calibri"/>
                <w:color w:val="000000"/>
                <w:lang w:val="en-GB" w:eastAsia="fr-FR"/>
              </w:rPr>
              <w:t>Arithmeti</w:t>
            </w:r>
            <w:r>
              <w:rPr>
                <w:rFonts w:ascii="Calibri" w:eastAsia="Times New Roman" w:hAnsi="Calibri" w:cs="Calibri"/>
                <w:color w:val="000000"/>
                <w:lang w:val="en-GB" w:eastAsia="fr-FR"/>
              </w:rPr>
              <w:t>c</w:t>
            </w:r>
            <w:r w:rsidRPr="00456F98">
              <w:rPr>
                <w:rFonts w:ascii="Calibri" w:eastAsia="Times New Roman" w:hAnsi="Calibri" w:cs="Calibri"/>
                <w:color w:val="000000"/>
                <w:lang w:val="en-GB" w:eastAsia="fr-FR"/>
              </w:rPr>
              <w:t xml:space="preserve"> sum of </w:t>
            </w:r>
            <w:ins w:id="14" w:author="IRD" w:date="2021-01-28T15:43:00Z">
              <w:r w:rsidR="00FD4505" w:rsidRPr="00FD4505">
                <w:rPr>
                  <w:lang w:val="en-GB"/>
                  <w:rPrChange w:id="15" w:author="IRD" w:date="2021-01-28T15:44:00Z">
                    <w:rPr/>
                  </w:rPrChange>
                </w:rPr>
                <w:t xml:space="preserve"> </w:t>
              </w:r>
              <w:proofErr w:type="spellStart"/>
              <w:r w:rsidR="00FD4505" w:rsidRPr="00FD4505">
                <w:rPr>
                  <w:lang w:val="en-GB"/>
                  <w:rPrChange w:id="16" w:author="IRD" w:date="2021-01-28T15:44:00Z">
                    <w:rPr/>
                  </w:rPrChange>
                </w:rPr>
                <w:t>s</w:t>
              </w:r>
              <w:r w:rsidR="00FD4505" w:rsidRPr="00FD4505">
                <w:rPr>
                  <w:vertAlign w:val="subscript"/>
                  <w:lang w:val="en-GB"/>
                  <w:rPrChange w:id="17" w:author="IRD" w:date="2021-01-28T15:44:00Z">
                    <w:rPr>
                      <w:vertAlign w:val="subscript"/>
                    </w:rPr>
                  </w:rPrChange>
                </w:rPr>
                <w:t>A</w:t>
              </w:r>
              <w:proofErr w:type="spellEnd"/>
              <w:r w:rsidR="00FD4505" w:rsidRPr="00456F98" w:rsidDel="00FD4505">
                <w:rPr>
                  <w:rFonts w:ascii="Calibri" w:eastAsia="Times New Roman" w:hAnsi="Calibri" w:cs="Calibri"/>
                  <w:color w:val="000000"/>
                  <w:lang w:val="en-GB" w:eastAsia="fr-FR"/>
                </w:rPr>
                <w:t xml:space="preserve"> </w:t>
              </w:r>
            </w:ins>
            <w:del w:id="18" w:author="IRD" w:date="2021-01-28T15:43:00Z">
              <w:r w:rsidRPr="00456F98" w:rsidDel="00FD4505">
                <w:rPr>
                  <w:rFonts w:ascii="Calibri" w:eastAsia="Times New Roman" w:hAnsi="Calibri" w:cs="Calibri"/>
                  <w:color w:val="000000"/>
                  <w:lang w:val="en-GB" w:eastAsia="fr-FR"/>
                </w:rPr>
                <w:delText>S</w:delText>
              </w:r>
              <w:r w:rsidDel="00FD4505">
                <w:rPr>
                  <w:rFonts w:ascii="Calibri" w:eastAsia="Times New Roman" w:hAnsi="Calibri" w:cs="Calibri"/>
                  <w:color w:val="000000"/>
                  <w:lang w:val="en-GB" w:eastAsia="fr-FR"/>
                </w:rPr>
                <w:delText>a</w:delText>
              </w:r>
            </w:del>
            <w:r>
              <w:rPr>
                <w:rFonts w:ascii="Calibri" w:eastAsia="Times New Roman" w:hAnsi="Calibri" w:cs="Calibri"/>
                <w:color w:val="000000"/>
                <w:lang w:val="en-GB" w:eastAsia="fr-FR"/>
              </w:rPr>
              <w:t xml:space="preserve"> in polygon at 200 kHz</w:t>
            </w:r>
          </w:p>
        </w:tc>
      </w:tr>
      <w:tr w:rsidR="008A06DD" w:rsidRPr="00F17425" w14:paraId="31AA7C8B" w14:textId="77777777" w:rsidTr="004229DE">
        <w:trPr>
          <w:gridAfter w:val="1"/>
          <w:wAfter w:w="75" w:type="dxa"/>
          <w:trHeight w:val="300"/>
        </w:trPr>
        <w:tc>
          <w:tcPr>
            <w:tcW w:w="5236" w:type="dxa"/>
            <w:shd w:val="clear" w:color="auto" w:fill="auto"/>
            <w:noWrap/>
            <w:vAlign w:val="bottom"/>
            <w:hideMark/>
          </w:tcPr>
          <w:p w14:paraId="398AD2B3" w14:textId="77777777" w:rsidR="008A06DD" w:rsidRPr="00621075" w:rsidRDefault="008A06DD" w:rsidP="008A06DD">
            <w:pPr>
              <w:spacing w:after="0" w:line="240" w:lineRule="auto"/>
              <w:rPr>
                <w:rFonts w:ascii="Calibri" w:eastAsia="Times New Roman" w:hAnsi="Calibri" w:cs="Calibri"/>
                <w:color w:val="000000"/>
                <w:lang w:eastAsia="fr-FR"/>
              </w:rPr>
            </w:pPr>
            <w:r w:rsidRPr="00621075">
              <w:rPr>
                <w:rFonts w:ascii="Calibri" w:eastAsia="Times New Roman" w:hAnsi="Calibri" w:cs="Calibri"/>
                <w:color w:val="000000"/>
                <w:lang w:eastAsia="fr-FR"/>
              </w:rPr>
              <w:t>Poly_mean_Sv_70</w:t>
            </w:r>
          </w:p>
        </w:tc>
        <w:tc>
          <w:tcPr>
            <w:tcW w:w="5037" w:type="dxa"/>
          </w:tcPr>
          <w:p w14:paraId="1DC1DF91" w14:textId="1BCFE9F2" w:rsidR="008A06DD" w:rsidRPr="00456F98" w:rsidRDefault="008A06DD" w:rsidP="00F17425">
            <w:pPr>
              <w:spacing w:after="0" w:line="240" w:lineRule="auto"/>
              <w:rPr>
                <w:rFonts w:ascii="Calibri" w:eastAsia="Times New Roman" w:hAnsi="Calibri" w:cs="Calibri"/>
                <w:color w:val="000000"/>
                <w:lang w:val="en-GB" w:eastAsia="fr-FR"/>
              </w:rPr>
            </w:pPr>
            <w:r w:rsidRPr="00456F98">
              <w:rPr>
                <w:rFonts w:ascii="Calibri" w:eastAsia="Times New Roman" w:hAnsi="Calibri" w:cs="Calibri"/>
                <w:color w:val="000000"/>
                <w:lang w:val="en-GB" w:eastAsia="fr-FR"/>
              </w:rPr>
              <w:t xml:space="preserve">Arithmetic mean </w:t>
            </w:r>
            <w:ins w:id="19" w:author="IRD" w:date="2021-01-28T15:46:00Z">
              <w:r w:rsidR="00FD4505" w:rsidRPr="00FD4505">
                <w:rPr>
                  <w:rFonts w:ascii="TimesNRMT" w:hAnsi="TimesNRMT" w:cs="TimesNRMT"/>
                  <w:sz w:val="16"/>
                  <w:szCs w:val="16"/>
                  <w:lang w:val="en-GB"/>
                  <w:rPrChange w:id="20" w:author="IRD" w:date="2021-01-28T15:46:00Z">
                    <w:rPr>
                      <w:rFonts w:ascii="TimesNRMT" w:hAnsi="TimesNRMT" w:cs="TimesNRMT"/>
                      <w:sz w:val="16"/>
                      <w:szCs w:val="16"/>
                    </w:rPr>
                  </w:rPrChange>
                </w:rPr>
                <w:t xml:space="preserve"> </w:t>
              </w:r>
              <w:proofErr w:type="spellStart"/>
              <w:r w:rsidR="00FD4505" w:rsidRPr="00FD4505">
                <w:rPr>
                  <w:rFonts w:ascii="TimesNRMT" w:hAnsi="TimesNRMT" w:cs="TimesNRMT"/>
                  <w:sz w:val="16"/>
                  <w:szCs w:val="16"/>
                  <w:lang w:val="en-GB"/>
                  <w:rPrChange w:id="21" w:author="IRD" w:date="2021-01-28T15:46:00Z">
                    <w:rPr>
                      <w:rFonts w:ascii="TimesNRMT" w:hAnsi="TimesNRMT" w:cs="TimesNRMT"/>
                      <w:sz w:val="16"/>
                      <w:szCs w:val="16"/>
                    </w:rPr>
                  </w:rPrChange>
                </w:rPr>
                <w:t>S</w:t>
              </w:r>
              <w:r w:rsidR="00FD4505" w:rsidRPr="00FD4505">
                <w:rPr>
                  <w:rFonts w:ascii="TimesNRMT" w:hAnsi="TimesNRMT" w:cs="TimesNRMT"/>
                  <w:sz w:val="10"/>
                  <w:szCs w:val="10"/>
                  <w:lang w:val="en-GB"/>
                  <w:rPrChange w:id="22" w:author="IRD" w:date="2021-01-28T15:46:00Z">
                    <w:rPr>
                      <w:rFonts w:ascii="TimesNRMT" w:hAnsi="TimesNRMT" w:cs="TimesNRMT"/>
                      <w:sz w:val="10"/>
                      <w:szCs w:val="10"/>
                    </w:rPr>
                  </w:rPrChange>
                </w:rPr>
                <w:t>v</w:t>
              </w:r>
              <w:proofErr w:type="spellEnd"/>
              <w:r w:rsidR="00FD4505" w:rsidRPr="00456F98" w:rsidDel="00FD4505">
                <w:rPr>
                  <w:rFonts w:ascii="Calibri" w:eastAsia="Times New Roman" w:hAnsi="Calibri" w:cs="Calibri"/>
                  <w:color w:val="000000"/>
                  <w:lang w:val="en-GB" w:eastAsia="fr-FR"/>
                </w:rPr>
                <w:t xml:space="preserve"> </w:t>
              </w:r>
            </w:ins>
            <w:del w:id="23" w:author="IRD" w:date="2021-01-28T15:46:00Z">
              <w:r w:rsidRPr="00456F98" w:rsidDel="00FD4505">
                <w:rPr>
                  <w:rFonts w:ascii="Calibri" w:eastAsia="Times New Roman" w:hAnsi="Calibri" w:cs="Calibri"/>
                  <w:color w:val="000000"/>
                  <w:lang w:val="en-GB" w:eastAsia="fr-FR"/>
                </w:rPr>
                <w:delText>Sv</w:delText>
              </w:r>
            </w:del>
            <w:r w:rsidRPr="00456F98">
              <w:rPr>
                <w:rFonts w:ascii="Calibri" w:eastAsia="Times New Roman" w:hAnsi="Calibri" w:cs="Calibri"/>
                <w:color w:val="000000"/>
                <w:lang w:val="en-GB" w:eastAsia="fr-FR"/>
              </w:rPr>
              <w:t xml:space="preserve"> in polygon at 70 k</w:t>
            </w:r>
            <w:r>
              <w:rPr>
                <w:rFonts w:ascii="Calibri" w:eastAsia="Times New Roman" w:hAnsi="Calibri" w:cs="Calibri"/>
                <w:color w:val="000000"/>
                <w:lang w:val="en-GB" w:eastAsia="fr-FR"/>
              </w:rPr>
              <w:t>Hz</w:t>
            </w:r>
          </w:p>
        </w:tc>
      </w:tr>
      <w:tr w:rsidR="008A06DD" w:rsidRPr="00F17425" w14:paraId="035C8843" w14:textId="77777777" w:rsidTr="004229DE">
        <w:trPr>
          <w:gridAfter w:val="1"/>
          <w:wAfter w:w="75" w:type="dxa"/>
          <w:trHeight w:val="300"/>
        </w:trPr>
        <w:tc>
          <w:tcPr>
            <w:tcW w:w="5236" w:type="dxa"/>
            <w:shd w:val="clear" w:color="auto" w:fill="auto"/>
            <w:noWrap/>
            <w:vAlign w:val="bottom"/>
            <w:hideMark/>
          </w:tcPr>
          <w:p w14:paraId="7478A32E" w14:textId="77777777" w:rsidR="008A06DD" w:rsidRPr="00621075" w:rsidRDefault="008A06DD" w:rsidP="008A06DD">
            <w:pPr>
              <w:spacing w:after="0" w:line="240" w:lineRule="auto"/>
              <w:rPr>
                <w:rFonts w:ascii="Calibri" w:eastAsia="Times New Roman" w:hAnsi="Calibri" w:cs="Calibri"/>
                <w:color w:val="000000"/>
                <w:lang w:eastAsia="fr-FR"/>
              </w:rPr>
            </w:pPr>
            <w:r w:rsidRPr="00621075">
              <w:rPr>
                <w:rFonts w:ascii="Calibri" w:eastAsia="Times New Roman" w:hAnsi="Calibri" w:cs="Calibri"/>
                <w:color w:val="000000"/>
                <w:lang w:eastAsia="fr-FR"/>
              </w:rPr>
              <w:t>Poly_mean_Sv_200</w:t>
            </w:r>
          </w:p>
        </w:tc>
        <w:tc>
          <w:tcPr>
            <w:tcW w:w="5037" w:type="dxa"/>
          </w:tcPr>
          <w:p w14:paraId="53190EE0" w14:textId="2EBCDF60" w:rsidR="008A06DD" w:rsidRPr="00456F98" w:rsidRDefault="008A06DD" w:rsidP="00F17425">
            <w:pPr>
              <w:spacing w:after="0" w:line="240" w:lineRule="auto"/>
              <w:rPr>
                <w:rFonts w:ascii="Calibri" w:eastAsia="Times New Roman" w:hAnsi="Calibri" w:cs="Calibri"/>
                <w:color w:val="000000"/>
                <w:lang w:val="en-GB" w:eastAsia="fr-FR"/>
              </w:rPr>
            </w:pPr>
            <w:r w:rsidRPr="00456F98">
              <w:rPr>
                <w:rFonts w:ascii="Calibri" w:eastAsia="Times New Roman" w:hAnsi="Calibri" w:cs="Calibri"/>
                <w:color w:val="000000"/>
                <w:lang w:val="en-GB" w:eastAsia="fr-FR"/>
              </w:rPr>
              <w:t xml:space="preserve">Arithmetic mean </w:t>
            </w:r>
            <w:ins w:id="24" w:author="IRD" w:date="2021-01-28T15:46:00Z">
              <w:r w:rsidR="00FD4505" w:rsidRPr="00FD4505">
                <w:rPr>
                  <w:rFonts w:ascii="TimesNRMT" w:hAnsi="TimesNRMT" w:cs="TimesNRMT"/>
                  <w:sz w:val="16"/>
                  <w:szCs w:val="16"/>
                  <w:lang w:val="en-GB"/>
                  <w:rPrChange w:id="25" w:author="IRD" w:date="2021-01-28T15:46:00Z">
                    <w:rPr>
                      <w:rFonts w:ascii="TimesNRMT" w:hAnsi="TimesNRMT" w:cs="TimesNRMT"/>
                      <w:sz w:val="16"/>
                      <w:szCs w:val="16"/>
                    </w:rPr>
                  </w:rPrChange>
                </w:rPr>
                <w:t xml:space="preserve"> </w:t>
              </w:r>
              <w:proofErr w:type="spellStart"/>
              <w:r w:rsidR="00FD4505" w:rsidRPr="00FD4505">
                <w:rPr>
                  <w:rFonts w:ascii="TimesNRMT" w:hAnsi="TimesNRMT" w:cs="TimesNRMT"/>
                  <w:sz w:val="16"/>
                  <w:szCs w:val="16"/>
                  <w:lang w:val="en-GB"/>
                  <w:rPrChange w:id="26" w:author="IRD" w:date="2021-01-28T15:46:00Z">
                    <w:rPr>
                      <w:rFonts w:ascii="TimesNRMT" w:hAnsi="TimesNRMT" w:cs="TimesNRMT"/>
                      <w:sz w:val="16"/>
                      <w:szCs w:val="16"/>
                    </w:rPr>
                  </w:rPrChange>
                </w:rPr>
                <w:t>S</w:t>
              </w:r>
              <w:r w:rsidR="00FD4505" w:rsidRPr="00FD4505">
                <w:rPr>
                  <w:rFonts w:ascii="TimesNRMT" w:hAnsi="TimesNRMT" w:cs="TimesNRMT"/>
                  <w:sz w:val="10"/>
                  <w:szCs w:val="10"/>
                  <w:lang w:val="en-GB"/>
                  <w:rPrChange w:id="27" w:author="IRD" w:date="2021-01-28T15:46:00Z">
                    <w:rPr>
                      <w:rFonts w:ascii="TimesNRMT" w:hAnsi="TimesNRMT" w:cs="TimesNRMT"/>
                      <w:sz w:val="10"/>
                      <w:szCs w:val="10"/>
                    </w:rPr>
                  </w:rPrChange>
                </w:rPr>
                <w:t>v</w:t>
              </w:r>
              <w:proofErr w:type="spellEnd"/>
              <w:r w:rsidR="00FD4505" w:rsidRPr="00456F98" w:rsidDel="00FD4505">
                <w:rPr>
                  <w:rFonts w:ascii="Calibri" w:eastAsia="Times New Roman" w:hAnsi="Calibri" w:cs="Calibri"/>
                  <w:color w:val="000000"/>
                  <w:lang w:val="en-GB" w:eastAsia="fr-FR"/>
                </w:rPr>
                <w:t xml:space="preserve"> </w:t>
              </w:r>
            </w:ins>
            <w:del w:id="28" w:author="IRD" w:date="2021-01-28T15:46:00Z">
              <w:r w:rsidRPr="00456F98" w:rsidDel="00FD4505">
                <w:rPr>
                  <w:rFonts w:ascii="Calibri" w:eastAsia="Times New Roman" w:hAnsi="Calibri" w:cs="Calibri"/>
                  <w:color w:val="000000"/>
                  <w:lang w:val="en-GB" w:eastAsia="fr-FR"/>
                </w:rPr>
                <w:delText>Sv</w:delText>
              </w:r>
            </w:del>
            <w:r w:rsidRPr="00456F98">
              <w:rPr>
                <w:rFonts w:ascii="Calibri" w:eastAsia="Times New Roman" w:hAnsi="Calibri" w:cs="Calibri"/>
                <w:color w:val="000000"/>
                <w:lang w:val="en-GB" w:eastAsia="fr-FR"/>
              </w:rPr>
              <w:t xml:space="preserve"> in polygon at </w:t>
            </w:r>
            <w:r>
              <w:rPr>
                <w:rFonts w:ascii="Calibri" w:eastAsia="Times New Roman" w:hAnsi="Calibri" w:cs="Calibri"/>
                <w:color w:val="000000"/>
                <w:lang w:val="en-GB" w:eastAsia="fr-FR"/>
              </w:rPr>
              <w:t>20</w:t>
            </w:r>
            <w:r w:rsidRPr="00456F98">
              <w:rPr>
                <w:rFonts w:ascii="Calibri" w:eastAsia="Times New Roman" w:hAnsi="Calibri" w:cs="Calibri"/>
                <w:color w:val="000000"/>
                <w:lang w:val="en-GB" w:eastAsia="fr-FR"/>
              </w:rPr>
              <w:t>0 k</w:t>
            </w:r>
            <w:r>
              <w:rPr>
                <w:rFonts w:ascii="Calibri" w:eastAsia="Times New Roman" w:hAnsi="Calibri" w:cs="Calibri"/>
                <w:color w:val="000000"/>
                <w:lang w:val="en-GB" w:eastAsia="fr-FR"/>
              </w:rPr>
              <w:t>Hz</w:t>
            </w:r>
          </w:p>
        </w:tc>
      </w:tr>
      <w:tr w:rsidR="008A06DD" w:rsidRPr="00F17425" w14:paraId="76492CBB" w14:textId="77777777" w:rsidTr="004229DE">
        <w:trPr>
          <w:gridAfter w:val="1"/>
          <w:wAfter w:w="75" w:type="dxa"/>
          <w:trHeight w:val="300"/>
        </w:trPr>
        <w:tc>
          <w:tcPr>
            <w:tcW w:w="5236" w:type="dxa"/>
            <w:shd w:val="clear" w:color="auto" w:fill="auto"/>
            <w:noWrap/>
            <w:vAlign w:val="bottom"/>
            <w:hideMark/>
          </w:tcPr>
          <w:p w14:paraId="0FE42080"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sidRPr="00621075">
              <w:rPr>
                <w:rFonts w:ascii="Calibri" w:eastAsia="Times New Roman" w:hAnsi="Calibri" w:cs="Calibri"/>
                <w:color w:val="000000"/>
                <w:lang w:eastAsia="fr-FR"/>
              </w:rPr>
              <w:t>Poly_pixel_number</w:t>
            </w:r>
            <w:proofErr w:type="spellEnd"/>
          </w:p>
        </w:tc>
        <w:tc>
          <w:tcPr>
            <w:tcW w:w="5037" w:type="dxa"/>
          </w:tcPr>
          <w:p w14:paraId="3DBF7DC8" w14:textId="7EFF1925" w:rsidR="008A06DD" w:rsidRPr="00456F98" w:rsidRDefault="008A06DD" w:rsidP="00F17425">
            <w:pPr>
              <w:spacing w:after="0" w:line="240" w:lineRule="auto"/>
              <w:rPr>
                <w:rFonts w:ascii="Calibri" w:eastAsia="Times New Roman" w:hAnsi="Calibri" w:cs="Calibri"/>
                <w:color w:val="000000"/>
                <w:lang w:val="en-GB" w:eastAsia="fr-FR"/>
              </w:rPr>
            </w:pPr>
            <w:r w:rsidRPr="00456F98">
              <w:rPr>
                <w:rFonts w:ascii="Calibri" w:eastAsia="Times New Roman" w:hAnsi="Calibri" w:cs="Calibri"/>
                <w:color w:val="000000"/>
                <w:lang w:val="en-GB" w:eastAsia="fr-FR"/>
              </w:rPr>
              <w:t xml:space="preserve">Number of </w:t>
            </w:r>
            <w:r>
              <w:rPr>
                <w:rFonts w:ascii="Calibri" w:eastAsia="Times New Roman" w:hAnsi="Calibri" w:cs="Calibri"/>
                <w:color w:val="000000"/>
                <w:lang w:val="en-GB" w:eastAsia="fr-FR"/>
              </w:rPr>
              <w:t>no</w:t>
            </w:r>
            <w:r w:rsidR="00395CE8">
              <w:rPr>
                <w:rFonts w:ascii="Calibri" w:eastAsia="Times New Roman" w:hAnsi="Calibri" w:cs="Calibri"/>
                <w:color w:val="000000"/>
                <w:lang w:val="en-GB" w:eastAsia="fr-FR"/>
              </w:rPr>
              <w:t>-</w:t>
            </w:r>
            <w:r>
              <w:rPr>
                <w:rFonts w:ascii="Calibri" w:eastAsia="Times New Roman" w:hAnsi="Calibri" w:cs="Calibri"/>
                <w:color w:val="000000"/>
                <w:lang w:val="en-GB" w:eastAsia="fr-FR"/>
              </w:rPr>
              <w:t xml:space="preserve">null </w:t>
            </w:r>
            <w:r w:rsidRPr="00456F98">
              <w:rPr>
                <w:rFonts w:ascii="Calibri" w:eastAsia="Times New Roman" w:hAnsi="Calibri" w:cs="Calibri"/>
                <w:color w:val="000000"/>
                <w:lang w:val="en-GB" w:eastAsia="fr-FR"/>
              </w:rPr>
              <w:t>pixel</w:t>
            </w:r>
            <w:r w:rsidR="00395CE8">
              <w:rPr>
                <w:rFonts w:ascii="Calibri" w:eastAsia="Times New Roman" w:hAnsi="Calibri" w:cs="Calibri"/>
                <w:color w:val="000000"/>
                <w:lang w:val="en-GB" w:eastAsia="fr-FR"/>
              </w:rPr>
              <w:t>s</w:t>
            </w:r>
            <w:r w:rsidRPr="00456F98">
              <w:rPr>
                <w:rFonts w:ascii="Calibri" w:eastAsia="Times New Roman" w:hAnsi="Calibri" w:cs="Calibri"/>
                <w:color w:val="000000"/>
                <w:lang w:val="en-GB" w:eastAsia="fr-FR"/>
              </w:rPr>
              <w:t xml:space="preserve"> inside polygon</w:t>
            </w:r>
          </w:p>
        </w:tc>
      </w:tr>
      <w:tr w:rsidR="008A06DD" w:rsidRPr="00F17425" w14:paraId="500CC515" w14:textId="77777777" w:rsidTr="004229DE">
        <w:trPr>
          <w:gridAfter w:val="1"/>
          <w:wAfter w:w="75" w:type="dxa"/>
          <w:trHeight w:val="300"/>
        </w:trPr>
        <w:tc>
          <w:tcPr>
            <w:tcW w:w="5236" w:type="dxa"/>
            <w:shd w:val="clear" w:color="auto" w:fill="auto"/>
            <w:noWrap/>
            <w:vAlign w:val="bottom"/>
            <w:hideMark/>
          </w:tcPr>
          <w:p w14:paraId="70460248" w14:textId="77777777" w:rsidR="008A06DD" w:rsidRPr="00BA5A49" w:rsidRDefault="008A06DD" w:rsidP="008A06DD">
            <w:pPr>
              <w:spacing w:after="0" w:line="240" w:lineRule="auto"/>
              <w:rPr>
                <w:rFonts w:ascii="Calibri" w:eastAsia="Times New Roman" w:hAnsi="Calibri" w:cs="Calibri"/>
                <w:color w:val="000000"/>
                <w:highlight w:val="cyan"/>
                <w:lang w:eastAsia="fr-FR"/>
              </w:rPr>
            </w:pPr>
            <w:r w:rsidRPr="00BA5A49">
              <w:rPr>
                <w:rFonts w:ascii="Calibri" w:eastAsia="Times New Roman" w:hAnsi="Calibri" w:cs="Calibri"/>
                <w:color w:val="000000"/>
                <w:highlight w:val="cyan"/>
                <w:lang w:eastAsia="fr-FR"/>
              </w:rPr>
              <w:t>FAROFA</w:t>
            </w:r>
          </w:p>
        </w:tc>
        <w:tc>
          <w:tcPr>
            <w:tcW w:w="5037" w:type="dxa"/>
          </w:tcPr>
          <w:p w14:paraId="48D28A34" w14:textId="77777777" w:rsidR="008A06DD" w:rsidRPr="00F17425" w:rsidRDefault="008A06DD" w:rsidP="008A06DD">
            <w:pPr>
              <w:spacing w:after="0" w:line="240" w:lineRule="auto"/>
              <w:rPr>
                <w:rFonts w:ascii="Calibri" w:eastAsia="Times New Roman" w:hAnsi="Calibri" w:cs="Calibri"/>
                <w:color w:val="000000"/>
                <w:highlight w:val="cyan"/>
                <w:lang w:val="en-US" w:eastAsia="fr-FR"/>
              </w:rPr>
            </w:pPr>
            <w:r w:rsidRPr="00F17425">
              <w:rPr>
                <w:rFonts w:ascii="Calibri" w:eastAsia="Times New Roman" w:hAnsi="Calibri" w:cs="Calibri"/>
                <w:color w:val="000000"/>
                <w:highlight w:val="cyan"/>
                <w:lang w:val="en-US" w:eastAsia="fr-FR"/>
              </w:rPr>
              <w:t>Number of the cruise</w:t>
            </w:r>
            <w:r w:rsidR="00395CE8" w:rsidRPr="00F17425">
              <w:rPr>
                <w:rFonts w:ascii="Calibri" w:eastAsia="Times New Roman" w:hAnsi="Calibri" w:cs="Calibri"/>
                <w:color w:val="000000"/>
                <w:highlight w:val="cyan"/>
                <w:lang w:val="en-US" w:eastAsia="fr-FR"/>
              </w:rPr>
              <w:t xml:space="preserve"> (1, 2 or 3</w:t>
            </w:r>
            <w:r w:rsidR="00395CE8">
              <w:rPr>
                <w:rFonts w:ascii="Calibri" w:eastAsia="Times New Roman" w:hAnsi="Calibri" w:cs="Calibri"/>
                <w:color w:val="000000"/>
                <w:highlight w:val="cyan"/>
                <w:lang w:val="en-US" w:eastAsia="fr-FR"/>
              </w:rPr>
              <w:t>)</w:t>
            </w:r>
          </w:p>
        </w:tc>
      </w:tr>
      <w:tr w:rsidR="008A06DD" w:rsidRPr="00F17425" w14:paraId="294150CB" w14:textId="77777777" w:rsidTr="004229DE">
        <w:trPr>
          <w:gridAfter w:val="1"/>
          <w:wAfter w:w="75" w:type="dxa"/>
          <w:trHeight w:val="300"/>
        </w:trPr>
        <w:tc>
          <w:tcPr>
            <w:tcW w:w="5236" w:type="dxa"/>
            <w:shd w:val="clear" w:color="auto" w:fill="auto"/>
            <w:noWrap/>
            <w:vAlign w:val="bottom"/>
            <w:hideMark/>
          </w:tcPr>
          <w:p w14:paraId="14F18874" w14:textId="77777777" w:rsidR="008A06DD" w:rsidRPr="00BA5A49" w:rsidRDefault="008A06DD" w:rsidP="008A06DD">
            <w:pPr>
              <w:spacing w:after="0" w:line="240" w:lineRule="auto"/>
              <w:rPr>
                <w:rFonts w:ascii="Calibri" w:eastAsia="Times New Roman" w:hAnsi="Calibri" w:cs="Calibri"/>
                <w:color w:val="000000"/>
                <w:highlight w:val="cyan"/>
                <w:lang w:eastAsia="fr-FR"/>
              </w:rPr>
            </w:pPr>
            <w:r w:rsidRPr="00BA5A49">
              <w:rPr>
                <w:rFonts w:ascii="Calibri" w:eastAsia="Times New Roman" w:hAnsi="Calibri" w:cs="Calibri"/>
                <w:color w:val="000000"/>
                <w:highlight w:val="cyan"/>
                <w:lang w:eastAsia="fr-FR"/>
              </w:rPr>
              <w:t>MPA</w:t>
            </w:r>
          </w:p>
        </w:tc>
        <w:tc>
          <w:tcPr>
            <w:tcW w:w="5037" w:type="dxa"/>
          </w:tcPr>
          <w:p w14:paraId="110C8B1B" w14:textId="02F46061" w:rsidR="008A06DD" w:rsidRPr="00BA5A49" w:rsidRDefault="008A06DD" w:rsidP="00FD4505">
            <w:pPr>
              <w:spacing w:after="0" w:line="240" w:lineRule="auto"/>
              <w:rPr>
                <w:rFonts w:ascii="Calibri" w:eastAsia="Times New Roman" w:hAnsi="Calibri" w:cs="Calibri"/>
                <w:color w:val="000000"/>
                <w:highlight w:val="cyan"/>
                <w:lang w:val="en-GB" w:eastAsia="fr-FR"/>
              </w:rPr>
            </w:pPr>
            <w:r w:rsidRPr="00BA5A49">
              <w:rPr>
                <w:rFonts w:ascii="Calibri" w:eastAsia="Times New Roman" w:hAnsi="Calibri" w:cs="Calibri"/>
                <w:color w:val="000000"/>
                <w:highlight w:val="cyan"/>
                <w:lang w:val="en-GB" w:eastAsia="fr-FR"/>
              </w:rPr>
              <w:t>Factor</w:t>
            </w:r>
            <w:r w:rsidR="00395CE8">
              <w:rPr>
                <w:rFonts w:ascii="Calibri" w:eastAsia="Times New Roman" w:hAnsi="Calibri" w:cs="Calibri"/>
                <w:color w:val="000000"/>
                <w:highlight w:val="cyan"/>
                <w:lang w:val="en-GB" w:eastAsia="fr-FR"/>
              </w:rPr>
              <w:t>:</w:t>
            </w:r>
            <w:r w:rsidRPr="00BA5A49">
              <w:rPr>
                <w:rFonts w:ascii="Calibri" w:eastAsia="Times New Roman" w:hAnsi="Calibri" w:cs="Calibri"/>
                <w:color w:val="000000"/>
                <w:highlight w:val="cyan"/>
                <w:lang w:val="en-GB" w:eastAsia="fr-FR"/>
              </w:rPr>
              <w:t xml:space="preserve"> inside or outside MPA : « in » ; « out » ; « </w:t>
            </w:r>
            <w:commentRangeStart w:id="29"/>
            <w:commentRangeStart w:id="30"/>
            <w:r w:rsidRPr="00BA5A49">
              <w:rPr>
                <w:rFonts w:ascii="Calibri" w:eastAsia="Times New Roman" w:hAnsi="Calibri" w:cs="Calibri"/>
                <w:color w:val="000000"/>
                <w:highlight w:val="cyan"/>
                <w:lang w:val="en-GB" w:eastAsia="fr-FR"/>
              </w:rPr>
              <w:t xml:space="preserve">off50m » </w:t>
            </w:r>
            <w:del w:id="31" w:author="IRD" w:date="2021-01-28T15:46:00Z">
              <w:r w:rsidRPr="00BA5A49" w:rsidDel="00FD4505">
                <w:rPr>
                  <w:rFonts w:ascii="Calibri" w:eastAsia="Times New Roman" w:hAnsi="Calibri" w:cs="Calibri"/>
                  <w:color w:val="000000"/>
                  <w:highlight w:val="cyan"/>
                  <w:lang w:val="en-GB" w:eastAsia="fr-FR"/>
                </w:rPr>
                <w:delText>(port zone)</w:delText>
              </w:r>
              <w:commentRangeEnd w:id="29"/>
              <w:r w:rsidR="00395CE8" w:rsidDel="00FD4505">
                <w:rPr>
                  <w:rStyle w:val="Marquedecommentaire"/>
                </w:rPr>
                <w:commentReference w:id="29"/>
              </w:r>
            </w:del>
            <w:commentRangeEnd w:id="30"/>
            <w:r w:rsidR="00FD4505">
              <w:rPr>
                <w:rStyle w:val="Marquedecommentaire"/>
              </w:rPr>
              <w:commentReference w:id="30"/>
            </w:r>
          </w:p>
        </w:tc>
      </w:tr>
      <w:tr w:rsidR="008A06DD" w:rsidRPr="00621075" w14:paraId="0DE8DD1D" w14:textId="77777777" w:rsidTr="004229DE">
        <w:trPr>
          <w:gridAfter w:val="1"/>
          <w:wAfter w:w="75" w:type="dxa"/>
          <w:trHeight w:val="300"/>
        </w:trPr>
        <w:tc>
          <w:tcPr>
            <w:tcW w:w="5236" w:type="dxa"/>
            <w:shd w:val="clear" w:color="auto" w:fill="auto"/>
            <w:noWrap/>
            <w:vAlign w:val="bottom"/>
            <w:hideMark/>
          </w:tcPr>
          <w:p w14:paraId="49C5483F" w14:textId="77777777" w:rsidR="008A06DD" w:rsidRPr="00BA5A49" w:rsidRDefault="008A06DD" w:rsidP="008A06DD">
            <w:pPr>
              <w:spacing w:after="0" w:line="240" w:lineRule="auto"/>
              <w:rPr>
                <w:rFonts w:ascii="Calibri" w:eastAsia="Times New Roman" w:hAnsi="Calibri" w:cs="Calibri"/>
                <w:color w:val="000000"/>
                <w:highlight w:val="cyan"/>
                <w:lang w:eastAsia="fr-FR"/>
              </w:rPr>
            </w:pPr>
            <w:proofErr w:type="spellStart"/>
            <w:r w:rsidRPr="00BA5A49">
              <w:rPr>
                <w:rFonts w:ascii="Calibri" w:eastAsia="Times New Roman" w:hAnsi="Calibri" w:cs="Calibri"/>
                <w:color w:val="000000"/>
                <w:highlight w:val="cyan"/>
                <w:lang w:eastAsia="fr-FR"/>
              </w:rPr>
              <w:t>Wind_exposure</w:t>
            </w:r>
            <w:proofErr w:type="spellEnd"/>
          </w:p>
        </w:tc>
        <w:tc>
          <w:tcPr>
            <w:tcW w:w="5037" w:type="dxa"/>
          </w:tcPr>
          <w:p w14:paraId="3071842F" w14:textId="77777777" w:rsidR="008A06DD" w:rsidRPr="00BA5A49" w:rsidRDefault="008A06DD" w:rsidP="008A06DD">
            <w:pPr>
              <w:spacing w:after="0" w:line="240" w:lineRule="auto"/>
              <w:rPr>
                <w:rFonts w:ascii="Calibri" w:eastAsia="Times New Roman" w:hAnsi="Calibri" w:cs="Calibri"/>
                <w:color w:val="000000"/>
                <w:highlight w:val="cyan"/>
                <w:lang w:eastAsia="fr-FR"/>
              </w:rPr>
            </w:pPr>
            <w:r w:rsidRPr="00BA5A49">
              <w:rPr>
                <w:rFonts w:ascii="Calibri" w:eastAsia="Times New Roman" w:hAnsi="Calibri" w:cs="Calibri"/>
                <w:color w:val="000000"/>
                <w:highlight w:val="cyan"/>
                <w:lang w:eastAsia="fr-FR"/>
              </w:rPr>
              <w:t>Factor</w:t>
            </w:r>
            <w:r w:rsidR="00395CE8">
              <w:rPr>
                <w:rFonts w:ascii="Calibri" w:eastAsia="Times New Roman" w:hAnsi="Calibri" w:cs="Calibri"/>
                <w:color w:val="000000"/>
                <w:highlight w:val="cyan"/>
                <w:lang w:eastAsia="fr-FR"/>
              </w:rPr>
              <w:t> :</w:t>
            </w:r>
            <w:r w:rsidRPr="00BA5A49">
              <w:rPr>
                <w:rFonts w:ascii="Calibri" w:eastAsia="Times New Roman" w:hAnsi="Calibri" w:cs="Calibri"/>
                <w:color w:val="000000"/>
                <w:highlight w:val="cyan"/>
                <w:lang w:eastAsia="fr-FR"/>
              </w:rPr>
              <w:t xml:space="preserve"> « </w:t>
            </w:r>
            <w:proofErr w:type="spellStart"/>
            <w:r w:rsidRPr="00BA5A49">
              <w:rPr>
                <w:rFonts w:ascii="Calibri" w:eastAsia="Times New Roman" w:hAnsi="Calibri" w:cs="Calibri"/>
                <w:color w:val="000000"/>
                <w:highlight w:val="cyan"/>
                <w:lang w:eastAsia="fr-FR"/>
              </w:rPr>
              <w:t>leeward</w:t>
            </w:r>
            <w:proofErr w:type="spellEnd"/>
            <w:r w:rsidRPr="00BA5A49">
              <w:rPr>
                <w:rFonts w:ascii="Calibri" w:eastAsia="Times New Roman" w:hAnsi="Calibri" w:cs="Calibri"/>
                <w:color w:val="000000"/>
                <w:highlight w:val="cyan"/>
                <w:lang w:eastAsia="fr-FR"/>
              </w:rPr>
              <w:t> » ; « </w:t>
            </w:r>
            <w:proofErr w:type="spellStart"/>
            <w:r w:rsidRPr="00BA5A49">
              <w:rPr>
                <w:rFonts w:ascii="Calibri" w:eastAsia="Times New Roman" w:hAnsi="Calibri" w:cs="Calibri"/>
                <w:color w:val="000000"/>
                <w:highlight w:val="cyan"/>
                <w:lang w:eastAsia="fr-FR"/>
              </w:rPr>
              <w:t>windward</w:t>
            </w:r>
            <w:proofErr w:type="spellEnd"/>
            <w:r w:rsidRPr="00BA5A49">
              <w:rPr>
                <w:rFonts w:ascii="Calibri" w:eastAsia="Times New Roman" w:hAnsi="Calibri" w:cs="Calibri"/>
                <w:color w:val="000000"/>
                <w:highlight w:val="cyan"/>
                <w:lang w:eastAsia="fr-FR"/>
              </w:rPr>
              <w:t> »</w:t>
            </w:r>
          </w:p>
        </w:tc>
      </w:tr>
      <w:tr w:rsidR="008A06DD" w:rsidRPr="00F17425" w14:paraId="7EBFD386" w14:textId="77777777" w:rsidTr="004229DE">
        <w:trPr>
          <w:gridAfter w:val="1"/>
          <w:wAfter w:w="75" w:type="dxa"/>
          <w:trHeight w:val="300"/>
        </w:trPr>
        <w:tc>
          <w:tcPr>
            <w:tcW w:w="5236" w:type="dxa"/>
            <w:shd w:val="clear" w:color="auto" w:fill="auto"/>
            <w:noWrap/>
            <w:vAlign w:val="bottom"/>
            <w:hideMark/>
          </w:tcPr>
          <w:p w14:paraId="39775370" w14:textId="77777777" w:rsidR="008A06DD" w:rsidRPr="00023B59" w:rsidRDefault="008A06DD" w:rsidP="008A06DD">
            <w:pPr>
              <w:spacing w:after="0" w:line="240" w:lineRule="auto"/>
              <w:rPr>
                <w:rFonts w:ascii="Calibri" w:eastAsia="Times New Roman" w:hAnsi="Calibri" w:cs="Calibri"/>
                <w:color w:val="000000"/>
                <w:highlight w:val="yellow"/>
                <w:lang w:eastAsia="fr-FR"/>
              </w:rPr>
            </w:pPr>
            <w:proofErr w:type="spellStart"/>
            <w:r w:rsidRPr="00023B59">
              <w:rPr>
                <w:rFonts w:ascii="Calibri" w:eastAsia="Times New Roman" w:hAnsi="Calibri" w:cs="Calibri"/>
                <w:color w:val="000000"/>
                <w:highlight w:val="yellow"/>
                <w:lang w:eastAsia="fr-FR"/>
              </w:rPr>
              <w:t>distanceToCoast</w:t>
            </w:r>
            <w:proofErr w:type="spellEnd"/>
          </w:p>
        </w:tc>
        <w:tc>
          <w:tcPr>
            <w:tcW w:w="5037" w:type="dxa"/>
          </w:tcPr>
          <w:p w14:paraId="31C8C87B" w14:textId="77777777" w:rsidR="008A06DD" w:rsidRPr="00023B59" w:rsidRDefault="008A06DD" w:rsidP="008A06DD">
            <w:pPr>
              <w:spacing w:after="0" w:line="240" w:lineRule="auto"/>
              <w:rPr>
                <w:rFonts w:ascii="Calibri" w:eastAsia="Times New Roman" w:hAnsi="Calibri" w:cs="Calibri"/>
                <w:color w:val="000000"/>
                <w:highlight w:val="yellow"/>
                <w:lang w:val="en-GB" w:eastAsia="fr-FR"/>
              </w:rPr>
            </w:pPr>
            <w:r w:rsidRPr="00023B59">
              <w:rPr>
                <w:rFonts w:ascii="Calibri" w:eastAsia="Times New Roman" w:hAnsi="Calibri" w:cs="Calibri"/>
                <w:color w:val="000000"/>
                <w:highlight w:val="yellow"/>
                <w:lang w:val="en-GB" w:eastAsia="fr-FR"/>
              </w:rPr>
              <w:t xml:space="preserve">Distance to the coast in meter </w:t>
            </w:r>
          </w:p>
        </w:tc>
      </w:tr>
      <w:tr w:rsidR="008A06DD" w:rsidRPr="00F17425" w14:paraId="4DED3F9E" w14:textId="77777777" w:rsidTr="004229DE">
        <w:trPr>
          <w:gridAfter w:val="1"/>
          <w:wAfter w:w="75" w:type="dxa"/>
          <w:trHeight w:val="300"/>
        </w:trPr>
        <w:tc>
          <w:tcPr>
            <w:tcW w:w="5236" w:type="dxa"/>
            <w:shd w:val="clear" w:color="auto" w:fill="auto"/>
            <w:noWrap/>
            <w:vAlign w:val="bottom"/>
            <w:hideMark/>
          </w:tcPr>
          <w:p w14:paraId="2022A867" w14:textId="77777777" w:rsidR="008A06DD" w:rsidRPr="00023B59" w:rsidRDefault="008A06DD" w:rsidP="008A06DD">
            <w:pPr>
              <w:spacing w:after="0" w:line="240" w:lineRule="auto"/>
              <w:rPr>
                <w:rFonts w:ascii="Calibri" w:eastAsia="Times New Roman" w:hAnsi="Calibri" w:cs="Calibri"/>
                <w:color w:val="000000"/>
                <w:highlight w:val="yellow"/>
                <w:lang w:eastAsia="fr-FR"/>
              </w:rPr>
            </w:pPr>
            <w:proofErr w:type="spellStart"/>
            <w:r w:rsidRPr="00023B59">
              <w:rPr>
                <w:rFonts w:ascii="Calibri" w:eastAsia="Times New Roman" w:hAnsi="Calibri" w:cs="Calibri"/>
                <w:color w:val="000000"/>
                <w:highlight w:val="yellow"/>
                <w:lang w:eastAsia="fr-FR"/>
              </w:rPr>
              <w:t>distanceToShelfbreak</w:t>
            </w:r>
            <w:proofErr w:type="spellEnd"/>
          </w:p>
        </w:tc>
        <w:tc>
          <w:tcPr>
            <w:tcW w:w="5037" w:type="dxa"/>
          </w:tcPr>
          <w:p w14:paraId="6CA34078" w14:textId="77777777" w:rsidR="008A06DD" w:rsidRPr="00023B59" w:rsidRDefault="008A06DD" w:rsidP="008A06DD">
            <w:pPr>
              <w:spacing w:after="0" w:line="240" w:lineRule="auto"/>
              <w:rPr>
                <w:rFonts w:ascii="Calibri" w:eastAsia="Times New Roman" w:hAnsi="Calibri" w:cs="Calibri"/>
                <w:color w:val="000000"/>
                <w:highlight w:val="yellow"/>
                <w:lang w:val="en-GB" w:eastAsia="fr-FR"/>
              </w:rPr>
            </w:pPr>
            <w:r w:rsidRPr="00023B59">
              <w:rPr>
                <w:rFonts w:ascii="Calibri" w:eastAsia="Times New Roman" w:hAnsi="Calibri" w:cs="Calibri"/>
                <w:color w:val="000000"/>
                <w:highlight w:val="yellow"/>
                <w:lang w:val="en-GB" w:eastAsia="fr-FR"/>
              </w:rPr>
              <w:t xml:space="preserve">Distance to the </w:t>
            </w:r>
            <w:proofErr w:type="spellStart"/>
            <w:r w:rsidRPr="00023B59">
              <w:rPr>
                <w:rFonts w:ascii="Calibri" w:eastAsia="Times New Roman" w:hAnsi="Calibri" w:cs="Calibri"/>
                <w:color w:val="000000"/>
                <w:highlight w:val="yellow"/>
                <w:lang w:val="en-GB" w:eastAsia="fr-FR"/>
              </w:rPr>
              <w:t>shelfbreak</w:t>
            </w:r>
            <w:proofErr w:type="spellEnd"/>
            <w:r w:rsidRPr="00023B59">
              <w:rPr>
                <w:rFonts w:ascii="Calibri" w:eastAsia="Times New Roman" w:hAnsi="Calibri" w:cs="Calibri"/>
                <w:color w:val="000000"/>
                <w:highlight w:val="yellow"/>
                <w:lang w:val="en-GB" w:eastAsia="fr-FR"/>
              </w:rPr>
              <w:t xml:space="preserve"> in meter, negative before the </w:t>
            </w:r>
            <w:proofErr w:type="spellStart"/>
            <w:r w:rsidRPr="00023B59">
              <w:rPr>
                <w:rFonts w:ascii="Calibri" w:eastAsia="Times New Roman" w:hAnsi="Calibri" w:cs="Calibri"/>
                <w:color w:val="000000"/>
                <w:highlight w:val="yellow"/>
                <w:lang w:val="en-GB" w:eastAsia="fr-FR"/>
              </w:rPr>
              <w:t>shelfbreak</w:t>
            </w:r>
            <w:proofErr w:type="spellEnd"/>
            <w:r w:rsidRPr="00023B59">
              <w:rPr>
                <w:rFonts w:ascii="Calibri" w:eastAsia="Times New Roman" w:hAnsi="Calibri" w:cs="Calibri"/>
                <w:color w:val="000000"/>
                <w:highlight w:val="yellow"/>
                <w:lang w:val="en-GB" w:eastAsia="fr-FR"/>
              </w:rPr>
              <w:t xml:space="preserve"> (50</w:t>
            </w:r>
            <w:r w:rsidR="00395CE8">
              <w:rPr>
                <w:rFonts w:ascii="Calibri" w:eastAsia="Times New Roman" w:hAnsi="Calibri" w:cs="Calibri"/>
                <w:color w:val="000000"/>
                <w:highlight w:val="yellow"/>
                <w:lang w:val="en-GB" w:eastAsia="fr-FR"/>
              </w:rPr>
              <w:t xml:space="preserve"> </w:t>
            </w:r>
            <w:r w:rsidRPr="00023B59">
              <w:rPr>
                <w:rFonts w:ascii="Calibri" w:eastAsia="Times New Roman" w:hAnsi="Calibri" w:cs="Calibri"/>
                <w:color w:val="000000"/>
                <w:highlight w:val="yellow"/>
                <w:lang w:val="en-GB" w:eastAsia="fr-FR"/>
              </w:rPr>
              <w:t>m depth),  positive after</w:t>
            </w:r>
          </w:p>
        </w:tc>
      </w:tr>
      <w:tr w:rsidR="008A06DD" w:rsidRPr="00F17425" w14:paraId="106B94B6" w14:textId="77777777" w:rsidTr="004229DE">
        <w:trPr>
          <w:gridAfter w:val="1"/>
          <w:wAfter w:w="75" w:type="dxa"/>
          <w:trHeight w:val="300"/>
        </w:trPr>
        <w:tc>
          <w:tcPr>
            <w:tcW w:w="5236" w:type="dxa"/>
            <w:shd w:val="clear" w:color="auto" w:fill="auto"/>
            <w:noWrap/>
            <w:vAlign w:val="bottom"/>
            <w:hideMark/>
          </w:tcPr>
          <w:p w14:paraId="21AE6C56" w14:textId="77777777" w:rsidR="008A06DD" w:rsidRPr="00B63337" w:rsidRDefault="008A06DD" w:rsidP="008A06DD">
            <w:pPr>
              <w:spacing w:after="0" w:line="240" w:lineRule="auto"/>
              <w:rPr>
                <w:rFonts w:ascii="Calibri" w:eastAsia="Times New Roman" w:hAnsi="Calibri" w:cs="Calibri"/>
                <w:color w:val="000000"/>
                <w:highlight w:val="yellow"/>
                <w:lang w:eastAsia="fr-FR"/>
              </w:rPr>
            </w:pPr>
            <w:r w:rsidRPr="00B63337">
              <w:rPr>
                <w:rFonts w:ascii="Calibri" w:eastAsia="Times New Roman" w:hAnsi="Calibri" w:cs="Calibri"/>
                <w:color w:val="000000"/>
                <w:highlight w:val="yellow"/>
                <w:lang w:eastAsia="fr-FR"/>
              </w:rPr>
              <w:t>SaFish_70</w:t>
            </w:r>
          </w:p>
        </w:tc>
        <w:tc>
          <w:tcPr>
            <w:tcW w:w="5037" w:type="dxa"/>
          </w:tcPr>
          <w:p w14:paraId="3B7EF436" w14:textId="6357F64B" w:rsidR="008A06DD" w:rsidRPr="00B63337" w:rsidRDefault="008A06DD" w:rsidP="00F17425">
            <w:pPr>
              <w:spacing w:after="0" w:line="240" w:lineRule="auto"/>
              <w:rPr>
                <w:rFonts w:ascii="Calibri" w:eastAsia="Times New Roman" w:hAnsi="Calibri" w:cs="Calibri"/>
                <w:color w:val="000000"/>
                <w:highlight w:val="yellow"/>
                <w:lang w:val="en-GB" w:eastAsia="fr-FR"/>
              </w:rPr>
            </w:pPr>
            <w:r w:rsidRPr="00B63337">
              <w:rPr>
                <w:rFonts w:ascii="Calibri" w:eastAsia="Times New Roman" w:hAnsi="Calibri" w:cs="Calibri"/>
                <w:color w:val="000000"/>
                <w:highlight w:val="yellow"/>
                <w:lang w:val="en-GB" w:eastAsia="fr-FR"/>
              </w:rPr>
              <w:t xml:space="preserve">Sa Fish </w:t>
            </w:r>
            <w:r w:rsidR="00395CE8">
              <w:rPr>
                <w:rFonts w:ascii="Calibri" w:eastAsia="Times New Roman" w:hAnsi="Calibri" w:cs="Calibri"/>
                <w:color w:val="000000"/>
                <w:highlight w:val="yellow"/>
                <w:lang w:val="en-GB" w:eastAsia="fr-FR"/>
              </w:rPr>
              <w:t>of</w:t>
            </w:r>
            <w:r w:rsidR="00395CE8" w:rsidRPr="00B63337">
              <w:rPr>
                <w:rFonts w:ascii="Calibri" w:eastAsia="Times New Roman" w:hAnsi="Calibri" w:cs="Calibri"/>
                <w:color w:val="000000"/>
                <w:highlight w:val="yellow"/>
                <w:lang w:val="en-GB" w:eastAsia="fr-FR"/>
              </w:rPr>
              <w:t xml:space="preserve"> </w:t>
            </w:r>
            <w:r w:rsidR="00395CE8">
              <w:rPr>
                <w:rFonts w:ascii="Calibri" w:eastAsia="Times New Roman" w:hAnsi="Calibri" w:cs="Calibri"/>
                <w:color w:val="000000"/>
                <w:highlight w:val="yellow"/>
                <w:lang w:val="en-GB" w:eastAsia="fr-FR"/>
              </w:rPr>
              <w:t xml:space="preserve">the </w:t>
            </w:r>
            <w:r w:rsidRPr="00B63337">
              <w:rPr>
                <w:rFonts w:ascii="Calibri" w:eastAsia="Times New Roman" w:hAnsi="Calibri" w:cs="Calibri"/>
                <w:color w:val="000000"/>
                <w:highlight w:val="yellow"/>
                <w:lang w:val="en-GB" w:eastAsia="fr-FR"/>
              </w:rPr>
              <w:t xml:space="preserve">closest </w:t>
            </w:r>
            <w:r w:rsidR="00395CE8">
              <w:rPr>
                <w:rFonts w:ascii="Calibri" w:eastAsia="Times New Roman" w:hAnsi="Calibri" w:cs="Calibri"/>
                <w:color w:val="000000"/>
                <w:highlight w:val="yellow"/>
                <w:lang w:val="en-GB" w:eastAsia="fr-FR"/>
              </w:rPr>
              <w:t xml:space="preserve"> ESU to</w:t>
            </w:r>
            <w:r w:rsidR="00395CE8" w:rsidRPr="00B63337">
              <w:rPr>
                <w:rFonts w:ascii="Calibri" w:eastAsia="Times New Roman" w:hAnsi="Calibri" w:cs="Calibri"/>
                <w:color w:val="000000"/>
                <w:highlight w:val="yellow"/>
                <w:lang w:val="en-GB" w:eastAsia="fr-FR"/>
              </w:rPr>
              <w:t xml:space="preserve"> </w:t>
            </w:r>
            <w:r w:rsidRPr="00B63337">
              <w:rPr>
                <w:rFonts w:ascii="Calibri" w:eastAsia="Times New Roman" w:hAnsi="Calibri" w:cs="Calibri"/>
                <w:color w:val="000000"/>
                <w:highlight w:val="yellow"/>
                <w:lang w:val="en-GB" w:eastAsia="fr-FR"/>
              </w:rPr>
              <w:t>the centroid of the polygon at 70 kH</w:t>
            </w:r>
            <w:r w:rsidR="00395CE8">
              <w:rPr>
                <w:rFonts w:ascii="Calibri" w:eastAsia="Times New Roman" w:hAnsi="Calibri" w:cs="Calibri"/>
                <w:color w:val="000000"/>
                <w:highlight w:val="yellow"/>
                <w:lang w:val="en-GB" w:eastAsia="fr-FR"/>
              </w:rPr>
              <w:t>z</w:t>
            </w:r>
          </w:p>
        </w:tc>
      </w:tr>
      <w:tr w:rsidR="008A06DD" w:rsidRPr="00F17425" w14:paraId="3F7E6CDC" w14:textId="77777777" w:rsidTr="004229DE">
        <w:trPr>
          <w:gridAfter w:val="1"/>
          <w:wAfter w:w="75" w:type="dxa"/>
          <w:trHeight w:val="300"/>
        </w:trPr>
        <w:tc>
          <w:tcPr>
            <w:tcW w:w="5236" w:type="dxa"/>
            <w:shd w:val="clear" w:color="auto" w:fill="auto"/>
            <w:noWrap/>
            <w:vAlign w:val="bottom"/>
            <w:hideMark/>
          </w:tcPr>
          <w:p w14:paraId="0A34BC79" w14:textId="77777777" w:rsidR="008A06DD" w:rsidRPr="00B63337" w:rsidRDefault="008A06DD" w:rsidP="008A06DD">
            <w:pPr>
              <w:spacing w:after="0" w:line="240" w:lineRule="auto"/>
              <w:rPr>
                <w:rFonts w:ascii="Calibri" w:eastAsia="Times New Roman" w:hAnsi="Calibri" w:cs="Calibri"/>
                <w:color w:val="000000"/>
                <w:highlight w:val="yellow"/>
                <w:lang w:eastAsia="fr-FR"/>
              </w:rPr>
            </w:pPr>
            <w:r w:rsidRPr="00B63337">
              <w:rPr>
                <w:rFonts w:ascii="Calibri" w:eastAsia="Times New Roman" w:hAnsi="Calibri" w:cs="Calibri"/>
                <w:color w:val="000000"/>
                <w:highlight w:val="yellow"/>
                <w:lang w:eastAsia="fr-FR"/>
              </w:rPr>
              <w:t>SaNoFish_70</w:t>
            </w:r>
          </w:p>
        </w:tc>
        <w:tc>
          <w:tcPr>
            <w:tcW w:w="5037" w:type="dxa"/>
          </w:tcPr>
          <w:p w14:paraId="242F23D5" w14:textId="00C90017" w:rsidR="008A06DD" w:rsidRPr="00B63337" w:rsidRDefault="008A06DD" w:rsidP="00F17425">
            <w:pPr>
              <w:spacing w:after="0" w:line="240" w:lineRule="auto"/>
              <w:rPr>
                <w:rFonts w:ascii="Calibri" w:eastAsia="Times New Roman" w:hAnsi="Calibri" w:cs="Calibri"/>
                <w:color w:val="000000"/>
                <w:highlight w:val="yellow"/>
                <w:lang w:val="en-GB" w:eastAsia="fr-FR"/>
              </w:rPr>
            </w:pPr>
            <w:r w:rsidRPr="00B63337">
              <w:rPr>
                <w:rFonts w:ascii="Calibri" w:eastAsia="Times New Roman" w:hAnsi="Calibri" w:cs="Calibri"/>
                <w:color w:val="000000"/>
                <w:highlight w:val="yellow"/>
                <w:lang w:val="en-GB" w:eastAsia="fr-FR"/>
              </w:rPr>
              <w:t xml:space="preserve">Sa </w:t>
            </w:r>
            <w:r w:rsidR="00395CE8">
              <w:rPr>
                <w:rFonts w:ascii="Calibri" w:eastAsia="Times New Roman" w:hAnsi="Calibri" w:cs="Calibri"/>
                <w:color w:val="000000"/>
                <w:highlight w:val="yellow"/>
                <w:lang w:val="en-GB" w:eastAsia="fr-FR"/>
              </w:rPr>
              <w:t xml:space="preserve">No </w:t>
            </w:r>
            <w:r w:rsidRPr="00B63337">
              <w:rPr>
                <w:rFonts w:ascii="Calibri" w:eastAsia="Times New Roman" w:hAnsi="Calibri" w:cs="Calibri"/>
                <w:color w:val="000000"/>
                <w:highlight w:val="yellow"/>
                <w:lang w:val="en-GB" w:eastAsia="fr-FR"/>
              </w:rPr>
              <w:t xml:space="preserve">Fish </w:t>
            </w:r>
            <w:r w:rsidR="00395CE8">
              <w:rPr>
                <w:rFonts w:ascii="Calibri" w:eastAsia="Times New Roman" w:hAnsi="Calibri" w:cs="Calibri"/>
                <w:color w:val="000000"/>
                <w:highlight w:val="yellow"/>
                <w:lang w:val="en-GB" w:eastAsia="fr-FR"/>
              </w:rPr>
              <w:t>of the</w:t>
            </w:r>
            <w:r w:rsidR="00395CE8" w:rsidRPr="00B63337">
              <w:rPr>
                <w:rFonts w:ascii="Calibri" w:eastAsia="Times New Roman" w:hAnsi="Calibri" w:cs="Calibri"/>
                <w:color w:val="000000"/>
                <w:highlight w:val="yellow"/>
                <w:lang w:val="en-GB" w:eastAsia="fr-FR"/>
              </w:rPr>
              <w:t xml:space="preserve"> </w:t>
            </w:r>
            <w:r w:rsidRPr="00B63337">
              <w:rPr>
                <w:rFonts w:ascii="Calibri" w:eastAsia="Times New Roman" w:hAnsi="Calibri" w:cs="Calibri"/>
                <w:color w:val="000000"/>
                <w:highlight w:val="yellow"/>
                <w:lang w:val="en-GB" w:eastAsia="fr-FR"/>
              </w:rPr>
              <w:t xml:space="preserve">closest ESU </w:t>
            </w:r>
            <w:r w:rsidR="00395CE8">
              <w:rPr>
                <w:rFonts w:ascii="Calibri" w:eastAsia="Times New Roman" w:hAnsi="Calibri" w:cs="Calibri"/>
                <w:color w:val="000000"/>
                <w:highlight w:val="yellow"/>
                <w:lang w:val="en-GB" w:eastAsia="fr-FR"/>
              </w:rPr>
              <w:t>to</w:t>
            </w:r>
            <w:r w:rsidR="00395CE8" w:rsidRPr="00B63337">
              <w:rPr>
                <w:rFonts w:ascii="Calibri" w:eastAsia="Times New Roman" w:hAnsi="Calibri" w:cs="Calibri"/>
                <w:color w:val="000000"/>
                <w:highlight w:val="yellow"/>
                <w:lang w:val="en-GB" w:eastAsia="fr-FR"/>
              </w:rPr>
              <w:t xml:space="preserve"> </w:t>
            </w:r>
            <w:r w:rsidRPr="00B63337">
              <w:rPr>
                <w:rFonts w:ascii="Calibri" w:eastAsia="Times New Roman" w:hAnsi="Calibri" w:cs="Calibri"/>
                <w:color w:val="000000"/>
                <w:highlight w:val="yellow"/>
                <w:lang w:val="en-GB" w:eastAsia="fr-FR"/>
              </w:rPr>
              <w:t xml:space="preserve">the centroid of the polygon at </w:t>
            </w:r>
            <w:r w:rsidR="000C6033">
              <w:rPr>
                <w:rFonts w:ascii="Calibri" w:eastAsia="Times New Roman" w:hAnsi="Calibri" w:cs="Calibri"/>
                <w:color w:val="000000"/>
                <w:highlight w:val="yellow"/>
                <w:lang w:val="en-GB" w:eastAsia="fr-FR"/>
              </w:rPr>
              <w:t>7</w:t>
            </w:r>
            <w:r w:rsidRPr="00B63337">
              <w:rPr>
                <w:rFonts w:ascii="Calibri" w:eastAsia="Times New Roman" w:hAnsi="Calibri" w:cs="Calibri"/>
                <w:color w:val="000000"/>
                <w:highlight w:val="yellow"/>
                <w:lang w:val="en-GB" w:eastAsia="fr-FR"/>
              </w:rPr>
              <w:t>0 kH</w:t>
            </w:r>
            <w:r w:rsidR="00395CE8">
              <w:rPr>
                <w:rFonts w:ascii="Calibri" w:eastAsia="Times New Roman" w:hAnsi="Calibri" w:cs="Calibri"/>
                <w:color w:val="000000"/>
                <w:highlight w:val="yellow"/>
                <w:lang w:val="en-GB" w:eastAsia="fr-FR"/>
              </w:rPr>
              <w:t>z</w:t>
            </w:r>
          </w:p>
        </w:tc>
      </w:tr>
      <w:tr w:rsidR="008A06DD" w:rsidRPr="00F17425" w14:paraId="42BD2F20" w14:textId="77777777" w:rsidTr="004229DE">
        <w:trPr>
          <w:gridAfter w:val="1"/>
          <w:wAfter w:w="75" w:type="dxa"/>
          <w:trHeight w:val="300"/>
        </w:trPr>
        <w:tc>
          <w:tcPr>
            <w:tcW w:w="5236" w:type="dxa"/>
            <w:shd w:val="clear" w:color="auto" w:fill="auto"/>
            <w:noWrap/>
            <w:vAlign w:val="bottom"/>
            <w:hideMark/>
          </w:tcPr>
          <w:p w14:paraId="7022FC86" w14:textId="77777777" w:rsidR="008A06DD" w:rsidRPr="00621075" w:rsidRDefault="008A06DD" w:rsidP="008A06DD">
            <w:pPr>
              <w:spacing w:after="0" w:line="240" w:lineRule="auto"/>
              <w:rPr>
                <w:rFonts w:ascii="Calibri" w:eastAsia="Times New Roman" w:hAnsi="Calibri" w:cs="Calibri"/>
                <w:color w:val="000000"/>
                <w:lang w:eastAsia="fr-FR"/>
              </w:rPr>
            </w:pPr>
            <w:r w:rsidRPr="00621075">
              <w:rPr>
                <w:rFonts w:ascii="Calibri" w:eastAsia="Times New Roman" w:hAnsi="Calibri" w:cs="Calibri"/>
                <w:color w:val="000000"/>
                <w:lang w:eastAsia="fr-FR"/>
              </w:rPr>
              <w:t>SaFish_200</w:t>
            </w:r>
          </w:p>
        </w:tc>
        <w:tc>
          <w:tcPr>
            <w:tcW w:w="5037" w:type="dxa"/>
          </w:tcPr>
          <w:p w14:paraId="093EA143" w14:textId="6A368A10" w:rsidR="008A06DD" w:rsidRPr="001A4CA1" w:rsidRDefault="008A06DD" w:rsidP="00F17425">
            <w:pPr>
              <w:spacing w:after="0" w:line="240" w:lineRule="auto"/>
              <w:rPr>
                <w:rFonts w:ascii="Calibri" w:eastAsia="Times New Roman" w:hAnsi="Calibri" w:cs="Calibri"/>
                <w:color w:val="000000"/>
                <w:lang w:val="en-GB" w:eastAsia="fr-FR"/>
              </w:rPr>
            </w:pPr>
            <w:r w:rsidRPr="001A4CA1">
              <w:rPr>
                <w:rFonts w:ascii="Calibri" w:eastAsia="Times New Roman" w:hAnsi="Calibri" w:cs="Calibri"/>
                <w:color w:val="000000"/>
                <w:lang w:val="en-GB" w:eastAsia="fr-FR"/>
              </w:rPr>
              <w:t xml:space="preserve">Sa Fish </w:t>
            </w:r>
            <w:r w:rsidR="00395CE8">
              <w:rPr>
                <w:rFonts w:ascii="Calibri" w:eastAsia="Times New Roman" w:hAnsi="Calibri" w:cs="Calibri"/>
                <w:color w:val="000000"/>
                <w:lang w:val="en-GB" w:eastAsia="fr-FR"/>
              </w:rPr>
              <w:t>of the</w:t>
            </w:r>
            <w:r w:rsidR="00395CE8" w:rsidRPr="001A4CA1">
              <w:rPr>
                <w:rFonts w:ascii="Calibri" w:eastAsia="Times New Roman" w:hAnsi="Calibri" w:cs="Calibri"/>
                <w:color w:val="000000"/>
                <w:lang w:val="en-GB" w:eastAsia="fr-FR"/>
              </w:rPr>
              <w:t xml:space="preserve"> </w:t>
            </w:r>
            <w:r w:rsidRPr="001A4CA1">
              <w:rPr>
                <w:rFonts w:ascii="Calibri" w:eastAsia="Times New Roman" w:hAnsi="Calibri" w:cs="Calibri"/>
                <w:color w:val="000000"/>
                <w:lang w:val="en-GB" w:eastAsia="fr-FR"/>
              </w:rPr>
              <w:t>closest ESU</w:t>
            </w:r>
            <w:r>
              <w:rPr>
                <w:rFonts w:ascii="Calibri" w:eastAsia="Times New Roman" w:hAnsi="Calibri" w:cs="Calibri"/>
                <w:color w:val="000000"/>
                <w:lang w:val="en-GB" w:eastAsia="fr-FR"/>
              </w:rPr>
              <w:t xml:space="preserve"> </w:t>
            </w:r>
            <w:r w:rsidR="00395CE8">
              <w:rPr>
                <w:rFonts w:ascii="Calibri" w:eastAsia="Times New Roman" w:hAnsi="Calibri" w:cs="Calibri"/>
                <w:color w:val="000000"/>
                <w:lang w:val="en-GB" w:eastAsia="fr-FR"/>
              </w:rPr>
              <w:t xml:space="preserve">to </w:t>
            </w:r>
            <w:r w:rsidR="000C6033">
              <w:rPr>
                <w:rFonts w:ascii="Calibri" w:eastAsia="Times New Roman" w:hAnsi="Calibri" w:cs="Calibri"/>
                <w:color w:val="000000"/>
                <w:lang w:val="en-GB" w:eastAsia="fr-FR"/>
              </w:rPr>
              <w:t>the centroid of the polygon at 20</w:t>
            </w:r>
            <w:r>
              <w:rPr>
                <w:rFonts w:ascii="Calibri" w:eastAsia="Times New Roman" w:hAnsi="Calibri" w:cs="Calibri"/>
                <w:color w:val="000000"/>
                <w:lang w:val="en-GB" w:eastAsia="fr-FR"/>
              </w:rPr>
              <w:t>0 kH</w:t>
            </w:r>
            <w:r w:rsidR="00395CE8">
              <w:rPr>
                <w:rFonts w:ascii="Calibri" w:eastAsia="Times New Roman" w:hAnsi="Calibri" w:cs="Calibri"/>
                <w:color w:val="000000"/>
                <w:lang w:val="en-GB" w:eastAsia="fr-FR"/>
              </w:rPr>
              <w:t>z</w:t>
            </w:r>
          </w:p>
        </w:tc>
      </w:tr>
      <w:tr w:rsidR="008A06DD" w:rsidRPr="00F17425" w14:paraId="3D94CA20" w14:textId="77777777" w:rsidTr="004229DE">
        <w:trPr>
          <w:gridAfter w:val="1"/>
          <w:wAfter w:w="75" w:type="dxa"/>
          <w:trHeight w:val="300"/>
        </w:trPr>
        <w:tc>
          <w:tcPr>
            <w:tcW w:w="5236" w:type="dxa"/>
            <w:shd w:val="clear" w:color="auto" w:fill="auto"/>
            <w:noWrap/>
            <w:vAlign w:val="bottom"/>
            <w:hideMark/>
          </w:tcPr>
          <w:p w14:paraId="6EC5C9C5" w14:textId="77777777" w:rsidR="008A06DD" w:rsidRPr="00621075" w:rsidRDefault="008A06DD" w:rsidP="008A06DD">
            <w:pPr>
              <w:spacing w:after="0" w:line="240" w:lineRule="auto"/>
              <w:rPr>
                <w:rFonts w:ascii="Calibri" w:eastAsia="Times New Roman" w:hAnsi="Calibri" w:cs="Calibri"/>
                <w:color w:val="000000"/>
                <w:lang w:eastAsia="fr-FR"/>
              </w:rPr>
            </w:pPr>
            <w:r w:rsidRPr="00621075">
              <w:rPr>
                <w:rFonts w:ascii="Calibri" w:eastAsia="Times New Roman" w:hAnsi="Calibri" w:cs="Calibri"/>
                <w:color w:val="000000"/>
                <w:lang w:eastAsia="fr-FR"/>
              </w:rPr>
              <w:t>SaNoFish_200</w:t>
            </w:r>
          </w:p>
        </w:tc>
        <w:tc>
          <w:tcPr>
            <w:tcW w:w="5037" w:type="dxa"/>
          </w:tcPr>
          <w:p w14:paraId="34DA8107" w14:textId="53AF5EF7" w:rsidR="008A06DD" w:rsidRPr="001A4CA1" w:rsidRDefault="008A06DD" w:rsidP="00F17425">
            <w:pPr>
              <w:spacing w:after="0" w:line="240" w:lineRule="auto"/>
              <w:rPr>
                <w:rFonts w:ascii="Calibri" w:eastAsia="Times New Roman" w:hAnsi="Calibri" w:cs="Calibri"/>
                <w:color w:val="000000"/>
                <w:lang w:val="en-GB" w:eastAsia="fr-FR"/>
              </w:rPr>
            </w:pPr>
            <w:r w:rsidRPr="001A4CA1">
              <w:rPr>
                <w:rFonts w:ascii="Calibri" w:eastAsia="Times New Roman" w:hAnsi="Calibri" w:cs="Calibri"/>
                <w:color w:val="000000"/>
                <w:lang w:val="en-GB" w:eastAsia="fr-FR"/>
              </w:rPr>
              <w:t xml:space="preserve">Sa </w:t>
            </w:r>
            <w:r>
              <w:rPr>
                <w:rFonts w:ascii="Calibri" w:eastAsia="Times New Roman" w:hAnsi="Calibri" w:cs="Calibri"/>
                <w:color w:val="000000"/>
                <w:lang w:val="en-GB" w:eastAsia="fr-FR"/>
              </w:rPr>
              <w:t xml:space="preserve">No </w:t>
            </w:r>
            <w:r w:rsidRPr="001A4CA1">
              <w:rPr>
                <w:rFonts w:ascii="Calibri" w:eastAsia="Times New Roman" w:hAnsi="Calibri" w:cs="Calibri"/>
                <w:color w:val="000000"/>
                <w:lang w:val="en-GB" w:eastAsia="fr-FR"/>
              </w:rPr>
              <w:t xml:space="preserve">Fish </w:t>
            </w:r>
            <w:r w:rsidR="00395CE8">
              <w:rPr>
                <w:rFonts w:ascii="Calibri" w:eastAsia="Times New Roman" w:hAnsi="Calibri" w:cs="Calibri"/>
                <w:color w:val="000000"/>
                <w:lang w:val="en-GB" w:eastAsia="fr-FR"/>
              </w:rPr>
              <w:t>of the</w:t>
            </w:r>
            <w:r w:rsidR="00395CE8" w:rsidRPr="001A4CA1">
              <w:rPr>
                <w:rFonts w:ascii="Calibri" w:eastAsia="Times New Roman" w:hAnsi="Calibri" w:cs="Calibri"/>
                <w:color w:val="000000"/>
                <w:lang w:val="en-GB" w:eastAsia="fr-FR"/>
              </w:rPr>
              <w:t xml:space="preserve"> </w:t>
            </w:r>
            <w:r w:rsidRPr="001A4CA1">
              <w:rPr>
                <w:rFonts w:ascii="Calibri" w:eastAsia="Times New Roman" w:hAnsi="Calibri" w:cs="Calibri"/>
                <w:color w:val="000000"/>
                <w:lang w:val="en-GB" w:eastAsia="fr-FR"/>
              </w:rPr>
              <w:t>closest ESU</w:t>
            </w:r>
            <w:r>
              <w:rPr>
                <w:rFonts w:ascii="Calibri" w:eastAsia="Times New Roman" w:hAnsi="Calibri" w:cs="Calibri"/>
                <w:color w:val="000000"/>
                <w:lang w:val="en-GB" w:eastAsia="fr-FR"/>
              </w:rPr>
              <w:t xml:space="preserve"> </w:t>
            </w:r>
            <w:r w:rsidR="00395CE8">
              <w:rPr>
                <w:rFonts w:ascii="Calibri" w:eastAsia="Times New Roman" w:hAnsi="Calibri" w:cs="Calibri"/>
                <w:color w:val="000000"/>
                <w:lang w:val="en-GB" w:eastAsia="fr-FR"/>
              </w:rPr>
              <w:t xml:space="preserve">to </w:t>
            </w:r>
            <w:r>
              <w:rPr>
                <w:rFonts w:ascii="Calibri" w:eastAsia="Times New Roman" w:hAnsi="Calibri" w:cs="Calibri"/>
                <w:color w:val="000000"/>
                <w:lang w:val="en-GB" w:eastAsia="fr-FR"/>
              </w:rPr>
              <w:t xml:space="preserve">the centroid of the polygon at </w:t>
            </w:r>
            <w:r w:rsidR="000C6033">
              <w:rPr>
                <w:rFonts w:ascii="Calibri" w:eastAsia="Times New Roman" w:hAnsi="Calibri" w:cs="Calibri"/>
                <w:color w:val="000000"/>
                <w:lang w:val="en-GB" w:eastAsia="fr-FR"/>
              </w:rPr>
              <w:t>20</w:t>
            </w:r>
            <w:r>
              <w:rPr>
                <w:rFonts w:ascii="Calibri" w:eastAsia="Times New Roman" w:hAnsi="Calibri" w:cs="Calibri"/>
                <w:color w:val="000000"/>
                <w:lang w:val="en-GB" w:eastAsia="fr-FR"/>
              </w:rPr>
              <w:t>0 kH</w:t>
            </w:r>
            <w:r w:rsidR="00395CE8">
              <w:rPr>
                <w:rFonts w:ascii="Calibri" w:eastAsia="Times New Roman" w:hAnsi="Calibri" w:cs="Calibri"/>
                <w:color w:val="000000"/>
                <w:lang w:val="en-GB" w:eastAsia="fr-FR"/>
              </w:rPr>
              <w:t>z</w:t>
            </w:r>
          </w:p>
        </w:tc>
      </w:tr>
      <w:tr w:rsidR="008A06DD" w:rsidRPr="00F17425" w14:paraId="0D53CEC4" w14:textId="77777777" w:rsidTr="004229DE">
        <w:trPr>
          <w:gridAfter w:val="1"/>
          <w:wAfter w:w="75" w:type="dxa"/>
          <w:trHeight w:val="300"/>
        </w:trPr>
        <w:tc>
          <w:tcPr>
            <w:tcW w:w="5236" w:type="dxa"/>
            <w:shd w:val="clear" w:color="auto" w:fill="auto"/>
            <w:noWrap/>
            <w:vAlign w:val="bottom"/>
            <w:hideMark/>
          </w:tcPr>
          <w:p w14:paraId="101B0CA3" w14:textId="77777777" w:rsidR="008A06DD" w:rsidRPr="00BA5A49" w:rsidRDefault="008A06DD" w:rsidP="008A06DD">
            <w:pPr>
              <w:spacing w:after="0" w:line="240" w:lineRule="auto"/>
              <w:rPr>
                <w:rFonts w:ascii="Calibri" w:eastAsia="Times New Roman" w:hAnsi="Calibri" w:cs="Calibri"/>
                <w:color w:val="000000"/>
                <w:highlight w:val="cyan"/>
                <w:lang w:eastAsia="fr-FR"/>
              </w:rPr>
            </w:pPr>
            <w:proofErr w:type="spellStart"/>
            <w:r w:rsidRPr="00BA5A49">
              <w:rPr>
                <w:rFonts w:ascii="Calibri" w:eastAsia="Times New Roman" w:hAnsi="Calibri" w:cs="Calibri"/>
                <w:color w:val="000000"/>
                <w:highlight w:val="cyan"/>
                <w:lang w:eastAsia="fr-FR"/>
              </w:rPr>
              <w:t>Sediment</w:t>
            </w:r>
            <w:proofErr w:type="spellEnd"/>
          </w:p>
        </w:tc>
        <w:tc>
          <w:tcPr>
            <w:tcW w:w="5037" w:type="dxa"/>
          </w:tcPr>
          <w:p w14:paraId="78C088FA" w14:textId="3477CEF1" w:rsidR="008A06DD" w:rsidRPr="00BA5A49" w:rsidRDefault="008A06DD" w:rsidP="00F17425">
            <w:pPr>
              <w:spacing w:after="0" w:line="240" w:lineRule="auto"/>
              <w:rPr>
                <w:rFonts w:ascii="Calibri" w:eastAsia="Times New Roman" w:hAnsi="Calibri" w:cs="Calibri"/>
                <w:color w:val="000000"/>
                <w:highlight w:val="cyan"/>
                <w:lang w:val="en-GB" w:eastAsia="fr-FR"/>
              </w:rPr>
            </w:pPr>
            <w:r w:rsidRPr="00BA5A49">
              <w:rPr>
                <w:rFonts w:ascii="Calibri" w:eastAsia="Times New Roman" w:hAnsi="Calibri" w:cs="Calibri"/>
                <w:color w:val="000000"/>
                <w:highlight w:val="cyan"/>
                <w:lang w:val="en-GB" w:eastAsia="fr-FR"/>
              </w:rPr>
              <w:t xml:space="preserve">Sediment type </w:t>
            </w:r>
            <w:r w:rsidR="00395CE8">
              <w:rPr>
                <w:rFonts w:ascii="Calibri" w:eastAsia="Times New Roman" w:hAnsi="Calibri" w:cs="Calibri"/>
                <w:color w:val="000000"/>
                <w:highlight w:val="cyan"/>
                <w:lang w:val="en-GB" w:eastAsia="fr-FR"/>
              </w:rPr>
              <w:t>in the</w:t>
            </w:r>
            <w:r w:rsidR="00395CE8" w:rsidRPr="00BA5A49">
              <w:rPr>
                <w:rFonts w:ascii="Calibri" w:eastAsia="Times New Roman" w:hAnsi="Calibri" w:cs="Calibri"/>
                <w:color w:val="000000"/>
                <w:highlight w:val="cyan"/>
                <w:lang w:val="en-GB" w:eastAsia="fr-FR"/>
              </w:rPr>
              <w:t xml:space="preserve"> </w:t>
            </w:r>
            <w:r w:rsidRPr="00BA5A49">
              <w:rPr>
                <w:rFonts w:ascii="Calibri" w:eastAsia="Times New Roman" w:hAnsi="Calibri" w:cs="Calibri"/>
                <w:color w:val="000000"/>
                <w:highlight w:val="cyan"/>
                <w:lang w:val="en-GB" w:eastAsia="fr-FR"/>
              </w:rPr>
              <w:t xml:space="preserve">closest ESU </w:t>
            </w:r>
            <w:r w:rsidR="00395CE8">
              <w:rPr>
                <w:rFonts w:ascii="Calibri" w:eastAsia="Times New Roman" w:hAnsi="Calibri" w:cs="Calibri"/>
                <w:color w:val="000000"/>
                <w:highlight w:val="cyan"/>
                <w:lang w:val="en-GB" w:eastAsia="fr-FR"/>
              </w:rPr>
              <w:t>to</w:t>
            </w:r>
            <w:r w:rsidRPr="00BA5A49">
              <w:rPr>
                <w:rFonts w:ascii="Calibri" w:eastAsia="Times New Roman" w:hAnsi="Calibri" w:cs="Calibri"/>
                <w:color w:val="000000"/>
                <w:highlight w:val="cyan"/>
                <w:lang w:val="en-GB" w:eastAsia="fr-FR"/>
              </w:rPr>
              <w:t xml:space="preserve"> the centroid of the polygon</w:t>
            </w:r>
          </w:p>
        </w:tc>
      </w:tr>
      <w:tr w:rsidR="008A06DD" w:rsidRPr="00621075" w14:paraId="49DC1E80" w14:textId="77777777" w:rsidTr="004229DE">
        <w:trPr>
          <w:gridAfter w:val="1"/>
          <w:wAfter w:w="75" w:type="dxa"/>
          <w:trHeight w:val="300"/>
        </w:trPr>
        <w:tc>
          <w:tcPr>
            <w:tcW w:w="5236" w:type="dxa"/>
            <w:shd w:val="clear" w:color="auto" w:fill="auto"/>
            <w:noWrap/>
            <w:vAlign w:val="bottom"/>
            <w:hideMark/>
          </w:tcPr>
          <w:p w14:paraId="632FF710"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sidRPr="00621075">
              <w:rPr>
                <w:rFonts w:ascii="Calibri" w:eastAsia="Times New Roman" w:hAnsi="Calibri" w:cs="Calibri"/>
                <w:color w:val="000000"/>
                <w:lang w:eastAsia="fr-FR"/>
              </w:rPr>
              <w:t>Nb</w:t>
            </w:r>
            <w:r>
              <w:rPr>
                <w:rFonts w:ascii="Calibri" w:eastAsia="Times New Roman" w:hAnsi="Calibri" w:cs="Calibri"/>
                <w:color w:val="000000"/>
                <w:lang w:eastAsia="fr-FR"/>
              </w:rPr>
              <w:t>_Sediment</w:t>
            </w:r>
            <w:proofErr w:type="spellEnd"/>
          </w:p>
        </w:tc>
        <w:tc>
          <w:tcPr>
            <w:tcW w:w="5037" w:type="dxa"/>
          </w:tcPr>
          <w:p w14:paraId="4226140D"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Pr>
                <w:rFonts w:ascii="Calibri" w:eastAsia="Times New Roman" w:hAnsi="Calibri" w:cs="Calibri"/>
                <w:color w:val="000000"/>
                <w:lang w:eastAsia="fr-FR"/>
              </w:rPr>
              <w:t>Number</w:t>
            </w:r>
            <w:proofErr w:type="spellEnd"/>
            <w:r>
              <w:rPr>
                <w:rFonts w:ascii="Calibri" w:eastAsia="Times New Roman" w:hAnsi="Calibri" w:cs="Calibri"/>
                <w:color w:val="000000"/>
                <w:lang w:eastAsia="fr-FR"/>
              </w:rPr>
              <w:t xml:space="preserve"> of </w:t>
            </w:r>
            <w:proofErr w:type="spellStart"/>
            <w:r>
              <w:rPr>
                <w:rFonts w:ascii="Calibri" w:eastAsia="Times New Roman" w:hAnsi="Calibri" w:cs="Calibri"/>
                <w:color w:val="000000"/>
                <w:lang w:eastAsia="fr-FR"/>
              </w:rPr>
              <w:t>sediment</w:t>
            </w:r>
            <w:proofErr w:type="spellEnd"/>
            <w:r w:rsidR="00395CE8">
              <w:rPr>
                <w:rFonts w:ascii="Calibri" w:eastAsia="Times New Roman" w:hAnsi="Calibri" w:cs="Calibri"/>
                <w:color w:val="000000"/>
                <w:lang w:eastAsia="fr-FR"/>
              </w:rPr>
              <w:t xml:space="preserve"> types</w:t>
            </w:r>
          </w:p>
        </w:tc>
      </w:tr>
      <w:tr w:rsidR="008A06DD" w:rsidRPr="00621075" w14:paraId="008C5422" w14:textId="77777777" w:rsidTr="004229DE">
        <w:trPr>
          <w:gridAfter w:val="1"/>
          <w:wAfter w:w="75" w:type="dxa"/>
          <w:trHeight w:val="300"/>
        </w:trPr>
        <w:tc>
          <w:tcPr>
            <w:tcW w:w="5236" w:type="dxa"/>
            <w:shd w:val="clear" w:color="auto" w:fill="auto"/>
            <w:noWrap/>
            <w:vAlign w:val="bottom"/>
            <w:hideMark/>
          </w:tcPr>
          <w:p w14:paraId="1C8ADDEF" w14:textId="77777777" w:rsidR="008A06DD" w:rsidRPr="00621075" w:rsidRDefault="008A06DD" w:rsidP="008A06DD">
            <w:pPr>
              <w:spacing w:after="0" w:line="240" w:lineRule="auto"/>
              <w:rPr>
                <w:rFonts w:ascii="Calibri" w:eastAsia="Times New Roman" w:hAnsi="Calibri" w:cs="Calibri"/>
                <w:color w:val="000000"/>
                <w:lang w:eastAsia="fr-FR"/>
              </w:rPr>
            </w:pPr>
            <w:proofErr w:type="spellStart"/>
            <w:r w:rsidRPr="00621075">
              <w:rPr>
                <w:rFonts w:ascii="Calibri" w:eastAsia="Times New Roman" w:hAnsi="Calibri" w:cs="Calibri"/>
                <w:color w:val="000000"/>
                <w:lang w:eastAsia="fr-FR"/>
              </w:rPr>
              <w:t>Depth_std</w:t>
            </w:r>
            <w:proofErr w:type="spellEnd"/>
          </w:p>
        </w:tc>
        <w:tc>
          <w:tcPr>
            <w:tcW w:w="5037" w:type="dxa"/>
          </w:tcPr>
          <w:p w14:paraId="1670CD9A" w14:textId="734AC3DF" w:rsidR="008A06DD" w:rsidRPr="00621075" w:rsidRDefault="00395CE8" w:rsidP="00F17425">
            <w:pPr>
              <w:spacing w:after="0" w:line="240" w:lineRule="auto"/>
              <w:rPr>
                <w:rFonts w:ascii="Calibri" w:eastAsia="Times New Roman" w:hAnsi="Calibri" w:cs="Calibri"/>
                <w:color w:val="000000"/>
                <w:lang w:eastAsia="fr-FR"/>
              </w:rPr>
            </w:pPr>
            <w:proofErr w:type="spellStart"/>
            <w:r>
              <w:rPr>
                <w:rFonts w:ascii="Calibri" w:eastAsia="Times New Roman" w:hAnsi="Calibri" w:cs="Calibri"/>
                <w:color w:val="000000"/>
                <w:lang w:eastAsia="fr-FR"/>
              </w:rPr>
              <w:t>Bottom</w:t>
            </w:r>
            <w:proofErr w:type="spellEnd"/>
            <w:r>
              <w:rPr>
                <w:rFonts w:ascii="Calibri" w:eastAsia="Times New Roman" w:hAnsi="Calibri" w:cs="Calibri"/>
                <w:color w:val="000000"/>
                <w:lang w:eastAsia="fr-FR"/>
              </w:rPr>
              <w:t xml:space="preserve"> </w:t>
            </w:r>
            <w:proofErr w:type="spellStart"/>
            <w:r>
              <w:rPr>
                <w:rFonts w:ascii="Calibri" w:eastAsia="Times New Roman" w:hAnsi="Calibri" w:cs="Calibri"/>
                <w:color w:val="000000"/>
                <w:lang w:eastAsia="fr-FR"/>
              </w:rPr>
              <w:t>d</w:t>
            </w:r>
            <w:r w:rsidR="008A06DD">
              <w:rPr>
                <w:rFonts w:ascii="Calibri" w:eastAsia="Times New Roman" w:hAnsi="Calibri" w:cs="Calibri"/>
                <w:color w:val="000000"/>
                <w:lang w:eastAsia="fr-FR"/>
              </w:rPr>
              <w:t>epth</w:t>
            </w:r>
            <w:proofErr w:type="spellEnd"/>
            <w:r w:rsidR="008A06DD">
              <w:rPr>
                <w:rFonts w:ascii="Calibri" w:eastAsia="Times New Roman" w:hAnsi="Calibri" w:cs="Calibri"/>
                <w:color w:val="000000"/>
                <w:lang w:eastAsia="fr-FR"/>
              </w:rPr>
              <w:t xml:space="preserve"> standard </w:t>
            </w:r>
            <w:proofErr w:type="spellStart"/>
            <w:r w:rsidR="008A06DD">
              <w:rPr>
                <w:rFonts w:ascii="Calibri" w:eastAsia="Times New Roman" w:hAnsi="Calibri" w:cs="Calibri"/>
                <w:color w:val="000000"/>
                <w:lang w:eastAsia="fr-FR"/>
              </w:rPr>
              <w:t>deviation</w:t>
            </w:r>
            <w:proofErr w:type="spellEnd"/>
            <w:r w:rsidR="008A06DD">
              <w:rPr>
                <w:rFonts w:ascii="Calibri" w:eastAsia="Times New Roman" w:hAnsi="Calibri" w:cs="Calibri"/>
                <w:color w:val="000000"/>
                <w:lang w:eastAsia="fr-FR"/>
              </w:rPr>
              <w:t xml:space="preserve"> </w:t>
            </w:r>
          </w:p>
        </w:tc>
      </w:tr>
      <w:tr w:rsidR="008A06DD" w:rsidRPr="00621075" w14:paraId="77A94E89" w14:textId="77777777" w:rsidTr="004229DE">
        <w:trPr>
          <w:gridAfter w:val="1"/>
          <w:wAfter w:w="75" w:type="dxa"/>
          <w:trHeight w:val="300"/>
        </w:trPr>
        <w:tc>
          <w:tcPr>
            <w:tcW w:w="5236" w:type="dxa"/>
            <w:shd w:val="clear" w:color="auto" w:fill="auto"/>
            <w:noWrap/>
            <w:vAlign w:val="bottom"/>
            <w:hideMark/>
          </w:tcPr>
          <w:p w14:paraId="22843EE5" w14:textId="77777777" w:rsidR="008A06DD" w:rsidRPr="00B97900" w:rsidRDefault="008A06DD" w:rsidP="008A06DD">
            <w:pPr>
              <w:spacing w:after="0" w:line="240" w:lineRule="auto"/>
              <w:rPr>
                <w:rFonts w:ascii="Calibri" w:eastAsia="Times New Roman" w:hAnsi="Calibri" w:cs="Calibri"/>
                <w:color w:val="000000"/>
                <w:highlight w:val="yellow"/>
                <w:lang w:eastAsia="fr-FR"/>
              </w:rPr>
            </w:pPr>
            <w:proofErr w:type="spellStart"/>
            <w:r w:rsidRPr="00B97900">
              <w:rPr>
                <w:rFonts w:ascii="Calibri" w:eastAsia="Times New Roman" w:hAnsi="Calibri" w:cs="Calibri"/>
                <w:color w:val="000000"/>
                <w:highlight w:val="yellow"/>
                <w:lang w:eastAsia="fr-FR"/>
              </w:rPr>
              <w:t>Rugosity</w:t>
            </w:r>
            <w:proofErr w:type="spellEnd"/>
          </w:p>
        </w:tc>
        <w:tc>
          <w:tcPr>
            <w:tcW w:w="5037" w:type="dxa"/>
          </w:tcPr>
          <w:p w14:paraId="466DA6EB" w14:textId="5243C8AD" w:rsidR="008A06DD" w:rsidRPr="00B97900" w:rsidRDefault="00FD4505" w:rsidP="008A06DD">
            <w:pPr>
              <w:spacing w:after="0" w:line="240" w:lineRule="auto"/>
              <w:rPr>
                <w:rFonts w:ascii="Calibri" w:eastAsia="Times New Roman" w:hAnsi="Calibri" w:cs="Calibri"/>
                <w:color w:val="000000"/>
                <w:highlight w:val="yellow"/>
                <w:lang w:eastAsia="fr-FR"/>
              </w:rPr>
            </w:pPr>
            <w:proofErr w:type="spellStart"/>
            <w:ins w:id="32" w:author="IRD" w:date="2021-01-28T15:47:00Z">
              <w:r>
                <w:rPr>
                  <w:rFonts w:ascii="Calibri" w:eastAsia="Times New Roman" w:hAnsi="Calibri" w:cs="Calibri"/>
                  <w:color w:val="000000"/>
                  <w:highlight w:val="yellow"/>
                  <w:lang w:eastAsia="fr-FR"/>
                </w:rPr>
                <w:t>Bottom</w:t>
              </w:r>
              <w:proofErr w:type="spellEnd"/>
              <w:r>
                <w:rPr>
                  <w:rFonts w:ascii="Calibri" w:eastAsia="Times New Roman" w:hAnsi="Calibri" w:cs="Calibri"/>
                  <w:color w:val="000000"/>
                  <w:highlight w:val="yellow"/>
                  <w:lang w:eastAsia="fr-FR"/>
                </w:rPr>
                <w:t xml:space="preserve"> </w:t>
              </w:r>
            </w:ins>
            <w:proofErr w:type="spellStart"/>
            <w:r w:rsidR="008A06DD">
              <w:rPr>
                <w:rFonts w:ascii="Calibri" w:eastAsia="Times New Roman" w:hAnsi="Calibri" w:cs="Calibri"/>
                <w:color w:val="000000"/>
                <w:highlight w:val="yellow"/>
                <w:lang w:eastAsia="fr-FR"/>
              </w:rPr>
              <w:t>Rugosity</w:t>
            </w:r>
            <w:proofErr w:type="spellEnd"/>
            <w:ins w:id="33" w:author="IRD" w:date="2021-01-28T15:47:00Z">
              <w:r>
                <w:rPr>
                  <w:rFonts w:ascii="Calibri" w:eastAsia="Times New Roman" w:hAnsi="Calibri" w:cs="Calibri"/>
                  <w:color w:val="000000"/>
                  <w:highlight w:val="yellow"/>
                  <w:lang w:eastAsia="fr-FR"/>
                </w:rPr>
                <w:t xml:space="preserve"> over 25m</w:t>
              </w:r>
            </w:ins>
          </w:p>
        </w:tc>
      </w:tr>
      <w:tr w:rsidR="008A06DD" w:rsidRPr="00621075" w14:paraId="19B5873B" w14:textId="77777777" w:rsidTr="004229DE">
        <w:trPr>
          <w:gridAfter w:val="1"/>
          <w:wAfter w:w="75" w:type="dxa"/>
          <w:trHeight w:val="300"/>
        </w:trPr>
        <w:tc>
          <w:tcPr>
            <w:tcW w:w="5236" w:type="dxa"/>
            <w:shd w:val="clear" w:color="auto" w:fill="auto"/>
            <w:noWrap/>
            <w:vAlign w:val="bottom"/>
            <w:hideMark/>
          </w:tcPr>
          <w:p w14:paraId="3536D91A" w14:textId="77777777" w:rsidR="008A06DD" w:rsidRPr="00B97900" w:rsidRDefault="008A06DD" w:rsidP="008A06DD">
            <w:pPr>
              <w:spacing w:after="0" w:line="240" w:lineRule="auto"/>
              <w:rPr>
                <w:rFonts w:ascii="Calibri" w:eastAsia="Times New Roman" w:hAnsi="Calibri" w:cs="Calibri"/>
                <w:color w:val="000000"/>
                <w:highlight w:val="yellow"/>
                <w:lang w:eastAsia="fr-FR"/>
              </w:rPr>
            </w:pPr>
            <w:proofErr w:type="spellStart"/>
            <w:r w:rsidRPr="00B97900">
              <w:rPr>
                <w:rFonts w:ascii="Calibri" w:eastAsia="Times New Roman" w:hAnsi="Calibri" w:cs="Calibri"/>
                <w:color w:val="000000"/>
                <w:highlight w:val="yellow"/>
                <w:lang w:eastAsia="fr-FR"/>
              </w:rPr>
              <w:t>Slope</w:t>
            </w:r>
            <w:proofErr w:type="spellEnd"/>
          </w:p>
        </w:tc>
        <w:tc>
          <w:tcPr>
            <w:tcW w:w="5037" w:type="dxa"/>
          </w:tcPr>
          <w:p w14:paraId="143393B0" w14:textId="0E5A51C7" w:rsidR="008A06DD" w:rsidRPr="00B97900" w:rsidRDefault="00FD4505" w:rsidP="008A06DD">
            <w:pPr>
              <w:spacing w:after="0" w:line="240" w:lineRule="auto"/>
              <w:rPr>
                <w:rFonts w:ascii="Calibri" w:eastAsia="Times New Roman" w:hAnsi="Calibri" w:cs="Calibri"/>
                <w:color w:val="000000"/>
                <w:highlight w:val="yellow"/>
                <w:lang w:eastAsia="fr-FR"/>
              </w:rPr>
            </w:pPr>
            <w:proofErr w:type="spellStart"/>
            <w:ins w:id="34" w:author="IRD" w:date="2021-01-28T15:47:00Z">
              <w:r>
                <w:rPr>
                  <w:rFonts w:ascii="Calibri" w:eastAsia="Times New Roman" w:hAnsi="Calibri" w:cs="Calibri"/>
                  <w:color w:val="000000"/>
                  <w:highlight w:val="yellow"/>
                  <w:lang w:eastAsia="fr-FR"/>
                </w:rPr>
                <w:t>Bottom</w:t>
              </w:r>
              <w:proofErr w:type="spellEnd"/>
              <w:r>
                <w:rPr>
                  <w:rFonts w:ascii="Calibri" w:eastAsia="Times New Roman" w:hAnsi="Calibri" w:cs="Calibri"/>
                  <w:color w:val="000000"/>
                  <w:highlight w:val="yellow"/>
                  <w:lang w:eastAsia="fr-FR"/>
                </w:rPr>
                <w:t xml:space="preserve"> </w:t>
              </w:r>
            </w:ins>
            <w:commentRangeStart w:id="35"/>
            <w:proofErr w:type="spellStart"/>
            <w:r w:rsidR="008A06DD">
              <w:rPr>
                <w:rFonts w:ascii="Calibri" w:eastAsia="Times New Roman" w:hAnsi="Calibri" w:cs="Calibri"/>
                <w:color w:val="000000"/>
                <w:highlight w:val="yellow"/>
                <w:lang w:eastAsia="fr-FR"/>
              </w:rPr>
              <w:t>Slope</w:t>
            </w:r>
            <w:commentRangeEnd w:id="35"/>
            <w:proofErr w:type="spellEnd"/>
            <w:r w:rsidR="00875B54">
              <w:rPr>
                <w:rStyle w:val="Marquedecommentaire"/>
              </w:rPr>
              <w:commentReference w:id="35"/>
            </w:r>
            <w:ins w:id="36" w:author="IRD" w:date="2021-01-28T15:47:00Z">
              <w:r>
                <w:rPr>
                  <w:rFonts w:ascii="Calibri" w:eastAsia="Times New Roman" w:hAnsi="Calibri" w:cs="Calibri"/>
                  <w:color w:val="000000"/>
                  <w:highlight w:val="yellow"/>
                  <w:lang w:eastAsia="fr-FR"/>
                </w:rPr>
                <w:t xml:space="preserve"> over 25m</w:t>
              </w:r>
            </w:ins>
          </w:p>
        </w:tc>
      </w:tr>
      <w:tr w:rsidR="008A06DD" w:rsidRPr="00F17425" w14:paraId="2FB30258" w14:textId="77777777" w:rsidTr="004229DE">
        <w:trPr>
          <w:gridAfter w:val="1"/>
          <w:wAfter w:w="75" w:type="dxa"/>
          <w:trHeight w:val="300"/>
        </w:trPr>
        <w:tc>
          <w:tcPr>
            <w:tcW w:w="5236" w:type="dxa"/>
            <w:shd w:val="clear" w:color="auto" w:fill="auto"/>
            <w:noWrap/>
            <w:vAlign w:val="bottom"/>
            <w:hideMark/>
          </w:tcPr>
          <w:p w14:paraId="64119010" w14:textId="77777777" w:rsidR="008A06DD" w:rsidRPr="00621075" w:rsidRDefault="008A06DD" w:rsidP="008A06DD">
            <w:pPr>
              <w:spacing w:after="0" w:line="240" w:lineRule="auto"/>
              <w:rPr>
                <w:rFonts w:ascii="Calibri" w:eastAsia="Times New Roman" w:hAnsi="Calibri" w:cs="Calibri"/>
                <w:color w:val="000000"/>
                <w:lang w:eastAsia="fr-FR"/>
              </w:rPr>
            </w:pPr>
            <w:r w:rsidRPr="00621075">
              <w:rPr>
                <w:rFonts w:ascii="Calibri" w:eastAsia="Times New Roman" w:hAnsi="Calibri" w:cs="Calibri"/>
                <w:color w:val="000000"/>
                <w:lang w:eastAsia="fr-FR"/>
              </w:rPr>
              <w:t>ESU25row</w:t>
            </w:r>
          </w:p>
        </w:tc>
        <w:tc>
          <w:tcPr>
            <w:tcW w:w="5037" w:type="dxa"/>
          </w:tcPr>
          <w:p w14:paraId="10D0A768" w14:textId="1649376D" w:rsidR="008A06DD" w:rsidRPr="008A06DD" w:rsidRDefault="008A06DD" w:rsidP="00F17425">
            <w:pPr>
              <w:spacing w:after="0" w:line="240" w:lineRule="auto"/>
              <w:rPr>
                <w:rFonts w:ascii="Calibri" w:eastAsia="Times New Roman" w:hAnsi="Calibri" w:cs="Calibri"/>
                <w:color w:val="000000"/>
                <w:lang w:val="en-GB" w:eastAsia="fr-FR"/>
              </w:rPr>
            </w:pPr>
            <w:r>
              <w:rPr>
                <w:rFonts w:ascii="Calibri" w:eastAsia="Times New Roman" w:hAnsi="Calibri" w:cs="Calibri"/>
                <w:color w:val="000000"/>
                <w:lang w:val="en-GB" w:eastAsia="fr-FR"/>
              </w:rPr>
              <w:t>Row number of the</w:t>
            </w:r>
            <w:r w:rsidRPr="008A06DD">
              <w:rPr>
                <w:rFonts w:ascii="Calibri" w:eastAsia="Times New Roman" w:hAnsi="Calibri" w:cs="Calibri"/>
                <w:color w:val="000000"/>
                <w:lang w:val="en-GB" w:eastAsia="fr-FR"/>
              </w:rPr>
              <w:t xml:space="preserve"> </w:t>
            </w:r>
            <w:r>
              <w:rPr>
                <w:rFonts w:ascii="Calibri" w:eastAsia="Times New Roman" w:hAnsi="Calibri" w:cs="Calibri"/>
                <w:color w:val="000000"/>
                <w:lang w:val="en-GB" w:eastAsia="fr-FR"/>
              </w:rPr>
              <w:t xml:space="preserve">closest </w:t>
            </w:r>
            <w:r w:rsidRPr="008A06DD">
              <w:rPr>
                <w:rFonts w:ascii="Calibri" w:eastAsia="Times New Roman" w:hAnsi="Calibri" w:cs="Calibri"/>
                <w:color w:val="000000"/>
                <w:lang w:val="en-GB" w:eastAsia="fr-FR"/>
              </w:rPr>
              <w:t xml:space="preserve">ESU </w:t>
            </w:r>
            <w:r w:rsidR="00395CE8">
              <w:rPr>
                <w:rFonts w:ascii="Calibri" w:eastAsia="Times New Roman" w:hAnsi="Calibri" w:cs="Calibri"/>
                <w:color w:val="000000"/>
                <w:lang w:val="en-GB" w:eastAsia="fr-FR"/>
              </w:rPr>
              <w:t xml:space="preserve">to </w:t>
            </w:r>
            <w:r>
              <w:rPr>
                <w:rFonts w:ascii="Calibri" w:eastAsia="Times New Roman" w:hAnsi="Calibri" w:cs="Calibri"/>
                <w:color w:val="000000"/>
                <w:lang w:val="en-GB" w:eastAsia="fr-FR"/>
              </w:rPr>
              <w:t xml:space="preserve">the centroid of the polygon </w:t>
            </w:r>
            <w:r w:rsidRPr="008A06DD">
              <w:rPr>
                <w:rFonts w:ascii="Calibri" w:eastAsia="Times New Roman" w:hAnsi="Calibri" w:cs="Calibri"/>
                <w:color w:val="000000"/>
                <w:lang w:val="en-GB" w:eastAsia="fr-FR"/>
              </w:rPr>
              <w:t xml:space="preserve">in ESU </w:t>
            </w:r>
            <w:r>
              <w:rPr>
                <w:rFonts w:ascii="Calibri" w:eastAsia="Times New Roman" w:hAnsi="Calibri" w:cs="Calibri"/>
                <w:color w:val="000000"/>
                <w:lang w:val="en-GB" w:eastAsia="fr-FR"/>
              </w:rPr>
              <w:t>Table</w:t>
            </w:r>
          </w:p>
        </w:tc>
      </w:tr>
      <w:tr w:rsidR="008A06DD" w:rsidRPr="00621075" w14:paraId="69F07702" w14:textId="77777777" w:rsidTr="004229DE">
        <w:trPr>
          <w:gridAfter w:val="1"/>
          <w:wAfter w:w="75" w:type="dxa"/>
          <w:trHeight w:val="300"/>
        </w:trPr>
        <w:tc>
          <w:tcPr>
            <w:tcW w:w="5236" w:type="dxa"/>
            <w:shd w:val="clear" w:color="auto" w:fill="auto"/>
            <w:noWrap/>
            <w:vAlign w:val="bottom"/>
            <w:hideMark/>
          </w:tcPr>
          <w:p w14:paraId="016DC157" w14:textId="77777777" w:rsidR="008A06DD" w:rsidRPr="00621075" w:rsidRDefault="008A06DD" w:rsidP="008A06DD">
            <w:pPr>
              <w:spacing w:after="0" w:line="240" w:lineRule="auto"/>
              <w:rPr>
                <w:rFonts w:ascii="Calibri" w:eastAsia="Times New Roman" w:hAnsi="Calibri" w:cs="Calibri"/>
                <w:color w:val="000000"/>
                <w:lang w:eastAsia="fr-FR"/>
              </w:rPr>
            </w:pPr>
            <w:r w:rsidRPr="00621075">
              <w:rPr>
                <w:rFonts w:ascii="Calibri" w:eastAsia="Times New Roman" w:hAnsi="Calibri" w:cs="Calibri"/>
                <w:color w:val="000000"/>
                <w:lang w:eastAsia="fr-FR"/>
              </w:rPr>
              <w:t>Poly_sum_logSa_70</w:t>
            </w:r>
          </w:p>
        </w:tc>
        <w:tc>
          <w:tcPr>
            <w:tcW w:w="5037" w:type="dxa"/>
          </w:tcPr>
          <w:p w14:paraId="6A9ED223" w14:textId="77777777" w:rsidR="008A06DD" w:rsidRPr="00621075" w:rsidRDefault="008A06DD" w:rsidP="008A06DD">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Log(</w:t>
            </w:r>
            <w:r w:rsidRPr="00621075">
              <w:rPr>
                <w:rFonts w:ascii="Calibri" w:eastAsia="Times New Roman" w:hAnsi="Calibri" w:cs="Calibri"/>
                <w:color w:val="000000"/>
                <w:lang w:eastAsia="fr-FR"/>
              </w:rPr>
              <w:t>Poly_sum_Sa_70</w:t>
            </w:r>
            <w:r>
              <w:rPr>
                <w:rFonts w:ascii="Calibri" w:eastAsia="Times New Roman" w:hAnsi="Calibri" w:cs="Calibri"/>
                <w:color w:val="000000"/>
                <w:lang w:eastAsia="fr-FR"/>
              </w:rPr>
              <w:t>+1)</w:t>
            </w:r>
          </w:p>
        </w:tc>
      </w:tr>
      <w:tr w:rsidR="008A06DD" w:rsidRPr="00621075" w14:paraId="045EE901" w14:textId="77777777" w:rsidTr="004229DE">
        <w:trPr>
          <w:gridAfter w:val="1"/>
          <w:wAfter w:w="75" w:type="dxa"/>
          <w:trHeight w:val="300"/>
        </w:trPr>
        <w:tc>
          <w:tcPr>
            <w:tcW w:w="5236" w:type="dxa"/>
            <w:shd w:val="clear" w:color="auto" w:fill="auto"/>
            <w:noWrap/>
            <w:vAlign w:val="bottom"/>
            <w:hideMark/>
          </w:tcPr>
          <w:p w14:paraId="49127B6A" w14:textId="77777777" w:rsidR="008A06DD" w:rsidRPr="00621075" w:rsidRDefault="008A06DD" w:rsidP="008A06DD">
            <w:pPr>
              <w:spacing w:after="0" w:line="240" w:lineRule="auto"/>
              <w:rPr>
                <w:rFonts w:ascii="Calibri" w:eastAsia="Times New Roman" w:hAnsi="Calibri" w:cs="Calibri"/>
                <w:color w:val="000000"/>
                <w:lang w:eastAsia="fr-FR"/>
              </w:rPr>
            </w:pPr>
            <w:r w:rsidRPr="00621075">
              <w:rPr>
                <w:rFonts w:ascii="Calibri" w:eastAsia="Times New Roman" w:hAnsi="Calibri" w:cs="Calibri"/>
                <w:color w:val="000000"/>
                <w:lang w:eastAsia="fr-FR"/>
              </w:rPr>
              <w:t>Poly_sum_logSa_200</w:t>
            </w:r>
          </w:p>
        </w:tc>
        <w:tc>
          <w:tcPr>
            <w:tcW w:w="5037" w:type="dxa"/>
          </w:tcPr>
          <w:p w14:paraId="65157CBA" w14:textId="77777777" w:rsidR="008A06DD" w:rsidRPr="00621075" w:rsidRDefault="008A06DD" w:rsidP="008A06DD">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Log(</w:t>
            </w:r>
            <w:r w:rsidRPr="00621075">
              <w:rPr>
                <w:rFonts w:ascii="Calibri" w:eastAsia="Times New Roman" w:hAnsi="Calibri" w:cs="Calibri"/>
                <w:color w:val="000000"/>
                <w:lang w:eastAsia="fr-FR"/>
              </w:rPr>
              <w:t>Poly_sum_Sa_</w:t>
            </w:r>
            <w:r>
              <w:rPr>
                <w:rFonts w:ascii="Calibri" w:eastAsia="Times New Roman" w:hAnsi="Calibri" w:cs="Calibri"/>
                <w:color w:val="000000"/>
                <w:lang w:eastAsia="fr-FR"/>
              </w:rPr>
              <w:t>20</w:t>
            </w:r>
            <w:r w:rsidRPr="00621075">
              <w:rPr>
                <w:rFonts w:ascii="Calibri" w:eastAsia="Times New Roman" w:hAnsi="Calibri" w:cs="Calibri"/>
                <w:color w:val="000000"/>
                <w:lang w:eastAsia="fr-FR"/>
              </w:rPr>
              <w:t>0</w:t>
            </w:r>
            <w:r>
              <w:rPr>
                <w:rFonts w:ascii="Calibri" w:eastAsia="Times New Roman" w:hAnsi="Calibri" w:cs="Calibri"/>
                <w:color w:val="000000"/>
                <w:lang w:eastAsia="fr-FR"/>
              </w:rPr>
              <w:t>+1)</w:t>
            </w:r>
          </w:p>
        </w:tc>
      </w:tr>
      <w:tr w:rsidR="008A06DD" w:rsidRPr="008A06DD" w14:paraId="3664EEF7" w14:textId="77777777" w:rsidTr="004229DE">
        <w:trPr>
          <w:gridAfter w:val="1"/>
          <w:wAfter w:w="75" w:type="dxa"/>
          <w:trHeight w:val="300"/>
        </w:trPr>
        <w:tc>
          <w:tcPr>
            <w:tcW w:w="5236" w:type="dxa"/>
            <w:shd w:val="clear" w:color="auto" w:fill="auto"/>
            <w:noWrap/>
            <w:vAlign w:val="bottom"/>
          </w:tcPr>
          <w:p w14:paraId="481D8163" w14:textId="77777777" w:rsidR="008A06DD" w:rsidRPr="008A06DD" w:rsidRDefault="008A06DD" w:rsidP="008A06DD">
            <w:pPr>
              <w:spacing w:after="0" w:line="240" w:lineRule="auto"/>
              <w:rPr>
                <w:rFonts w:ascii="Calibri" w:eastAsia="Times New Roman" w:hAnsi="Calibri" w:cs="Calibri"/>
                <w:color w:val="000000"/>
                <w:highlight w:val="yellow"/>
                <w:lang w:eastAsia="fr-FR"/>
              </w:rPr>
            </w:pPr>
            <w:r w:rsidRPr="008A06DD">
              <w:rPr>
                <w:rFonts w:ascii="Calibri" w:eastAsia="Times New Roman" w:hAnsi="Calibri" w:cs="Calibri"/>
                <w:color w:val="000000"/>
                <w:highlight w:val="yellow"/>
                <w:lang w:eastAsia="fr-FR"/>
              </w:rPr>
              <w:t>logSaFish_70</w:t>
            </w:r>
          </w:p>
        </w:tc>
        <w:tc>
          <w:tcPr>
            <w:tcW w:w="5037" w:type="dxa"/>
          </w:tcPr>
          <w:p w14:paraId="2EF98B62" w14:textId="77777777" w:rsidR="008A06DD" w:rsidRPr="008A06DD" w:rsidRDefault="008A06DD" w:rsidP="008A06DD">
            <w:pPr>
              <w:spacing w:after="0" w:line="240" w:lineRule="auto"/>
              <w:rPr>
                <w:rFonts w:ascii="Calibri" w:eastAsia="Times New Roman" w:hAnsi="Calibri" w:cs="Calibri"/>
                <w:color w:val="000000"/>
                <w:highlight w:val="yellow"/>
                <w:lang w:eastAsia="fr-FR"/>
              </w:rPr>
            </w:pPr>
            <w:r w:rsidRPr="008A06DD">
              <w:rPr>
                <w:rFonts w:ascii="Calibri" w:eastAsia="Times New Roman" w:hAnsi="Calibri" w:cs="Calibri"/>
                <w:color w:val="000000"/>
                <w:highlight w:val="yellow"/>
                <w:lang w:eastAsia="fr-FR"/>
              </w:rPr>
              <w:t>Log(SaFish_70+1)</w:t>
            </w:r>
          </w:p>
        </w:tc>
      </w:tr>
      <w:tr w:rsidR="008A06DD" w:rsidRPr="008A06DD" w14:paraId="348728DE" w14:textId="77777777" w:rsidTr="004229DE">
        <w:trPr>
          <w:gridAfter w:val="1"/>
          <w:wAfter w:w="75" w:type="dxa"/>
          <w:trHeight w:val="300"/>
        </w:trPr>
        <w:tc>
          <w:tcPr>
            <w:tcW w:w="5236" w:type="dxa"/>
            <w:shd w:val="clear" w:color="auto" w:fill="auto"/>
            <w:noWrap/>
            <w:vAlign w:val="bottom"/>
          </w:tcPr>
          <w:p w14:paraId="593054B1" w14:textId="77777777" w:rsidR="008A06DD" w:rsidRPr="00023B59" w:rsidRDefault="008A06DD" w:rsidP="008A06DD">
            <w:pPr>
              <w:spacing w:after="0" w:line="240" w:lineRule="auto"/>
              <w:rPr>
                <w:rFonts w:ascii="Calibri" w:eastAsia="Times New Roman" w:hAnsi="Calibri" w:cs="Calibri"/>
                <w:color w:val="000000"/>
                <w:highlight w:val="yellow"/>
                <w:lang w:eastAsia="fr-FR"/>
              </w:rPr>
            </w:pPr>
            <w:r w:rsidRPr="00023B59">
              <w:rPr>
                <w:rFonts w:ascii="Calibri" w:eastAsia="Times New Roman" w:hAnsi="Calibri" w:cs="Calibri"/>
                <w:color w:val="000000"/>
                <w:highlight w:val="yellow"/>
                <w:lang w:eastAsia="fr-FR"/>
              </w:rPr>
              <w:t>logSaNoFish_70</w:t>
            </w:r>
          </w:p>
        </w:tc>
        <w:tc>
          <w:tcPr>
            <w:tcW w:w="5037" w:type="dxa"/>
          </w:tcPr>
          <w:p w14:paraId="2E2DF7C6" w14:textId="77777777" w:rsidR="008A06DD" w:rsidRPr="00023B59" w:rsidRDefault="008A06DD" w:rsidP="008A06DD">
            <w:pPr>
              <w:spacing w:after="0" w:line="240" w:lineRule="auto"/>
              <w:rPr>
                <w:rFonts w:ascii="Calibri" w:eastAsia="Times New Roman" w:hAnsi="Calibri" w:cs="Calibri"/>
                <w:color w:val="000000"/>
                <w:highlight w:val="yellow"/>
                <w:lang w:val="en-GB" w:eastAsia="fr-FR"/>
              </w:rPr>
            </w:pPr>
            <w:r w:rsidRPr="00023B59">
              <w:rPr>
                <w:rFonts w:ascii="Calibri" w:eastAsia="Times New Roman" w:hAnsi="Calibri" w:cs="Calibri"/>
                <w:color w:val="000000"/>
                <w:highlight w:val="yellow"/>
                <w:lang w:eastAsia="fr-FR"/>
              </w:rPr>
              <w:t>Log(SaNoFish_70+1)</w:t>
            </w:r>
          </w:p>
        </w:tc>
      </w:tr>
      <w:tr w:rsidR="008A06DD" w:rsidRPr="008A06DD" w14:paraId="09B276C5" w14:textId="77777777" w:rsidTr="004229DE">
        <w:trPr>
          <w:gridAfter w:val="1"/>
          <w:wAfter w:w="75" w:type="dxa"/>
          <w:trHeight w:val="300"/>
        </w:trPr>
        <w:tc>
          <w:tcPr>
            <w:tcW w:w="5236" w:type="dxa"/>
            <w:shd w:val="clear" w:color="auto" w:fill="auto"/>
            <w:noWrap/>
            <w:vAlign w:val="bottom"/>
          </w:tcPr>
          <w:p w14:paraId="4037A07E" w14:textId="77777777" w:rsidR="008A06DD" w:rsidRPr="00621075" w:rsidRDefault="008A06DD" w:rsidP="008A06DD">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log</w:t>
            </w:r>
            <w:r w:rsidRPr="00621075">
              <w:rPr>
                <w:rFonts w:ascii="Calibri" w:eastAsia="Times New Roman" w:hAnsi="Calibri" w:cs="Calibri"/>
                <w:color w:val="000000"/>
                <w:lang w:eastAsia="fr-FR"/>
              </w:rPr>
              <w:t>SaFish_200</w:t>
            </w:r>
          </w:p>
        </w:tc>
        <w:tc>
          <w:tcPr>
            <w:tcW w:w="5037" w:type="dxa"/>
          </w:tcPr>
          <w:p w14:paraId="3114E56E" w14:textId="77777777" w:rsidR="008A06DD" w:rsidRPr="001A4CA1" w:rsidRDefault="008A06DD" w:rsidP="008A06DD">
            <w:pPr>
              <w:spacing w:after="0" w:line="240" w:lineRule="auto"/>
              <w:rPr>
                <w:rFonts w:ascii="Calibri" w:eastAsia="Times New Roman" w:hAnsi="Calibri" w:cs="Calibri"/>
                <w:color w:val="000000"/>
                <w:lang w:val="en-GB" w:eastAsia="fr-FR"/>
              </w:rPr>
            </w:pPr>
            <w:r>
              <w:rPr>
                <w:rFonts w:ascii="Calibri" w:eastAsia="Times New Roman" w:hAnsi="Calibri" w:cs="Calibri"/>
                <w:color w:val="000000"/>
                <w:lang w:eastAsia="fr-FR"/>
              </w:rPr>
              <w:t>Log(</w:t>
            </w:r>
            <w:r w:rsidRPr="00621075">
              <w:rPr>
                <w:rFonts w:ascii="Calibri" w:eastAsia="Times New Roman" w:hAnsi="Calibri" w:cs="Calibri"/>
                <w:color w:val="000000"/>
                <w:lang w:eastAsia="fr-FR"/>
              </w:rPr>
              <w:t>SaFish_</w:t>
            </w:r>
            <w:r>
              <w:rPr>
                <w:rFonts w:ascii="Calibri" w:eastAsia="Times New Roman" w:hAnsi="Calibri" w:cs="Calibri"/>
                <w:color w:val="000000"/>
                <w:lang w:eastAsia="fr-FR"/>
              </w:rPr>
              <w:t>20</w:t>
            </w:r>
            <w:r w:rsidRPr="00621075">
              <w:rPr>
                <w:rFonts w:ascii="Calibri" w:eastAsia="Times New Roman" w:hAnsi="Calibri" w:cs="Calibri"/>
                <w:color w:val="000000"/>
                <w:lang w:eastAsia="fr-FR"/>
              </w:rPr>
              <w:t>0</w:t>
            </w:r>
            <w:r>
              <w:rPr>
                <w:rFonts w:ascii="Calibri" w:eastAsia="Times New Roman" w:hAnsi="Calibri" w:cs="Calibri"/>
                <w:color w:val="000000"/>
                <w:lang w:eastAsia="fr-FR"/>
              </w:rPr>
              <w:t>+1)</w:t>
            </w:r>
          </w:p>
        </w:tc>
      </w:tr>
      <w:tr w:rsidR="008A06DD" w:rsidRPr="008A06DD" w14:paraId="7525FA36" w14:textId="77777777" w:rsidTr="004229DE">
        <w:trPr>
          <w:gridAfter w:val="1"/>
          <w:wAfter w:w="75" w:type="dxa"/>
          <w:trHeight w:val="300"/>
        </w:trPr>
        <w:tc>
          <w:tcPr>
            <w:tcW w:w="5236" w:type="dxa"/>
            <w:shd w:val="clear" w:color="auto" w:fill="auto"/>
            <w:noWrap/>
            <w:vAlign w:val="bottom"/>
          </w:tcPr>
          <w:p w14:paraId="1E8313D3" w14:textId="77777777" w:rsidR="008A06DD" w:rsidRPr="00621075" w:rsidRDefault="008A06DD" w:rsidP="008A06DD">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log</w:t>
            </w:r>
            <w:r w:rsidRPr="00621075">
              <w:rPr>
                <w:rFonts w:ascii="Calibri" w:eastAsia="Times New Roman" w:hAnsi="Calibri" w:cs="Calibri"/>
                <w:color w:val="000000"/>
                <w:lang w:eastAsia="fr-FR"/>
              </w:rPr>
              <w:t>SaNoFish_200</w:t>
            </w:r>
          </w:p>
        </w:tc>
        <w:tc>
          <w:tcPr>
            <w:tcW w:w="5037" w:type="dxa"/>
          </w:tcPr>
          <w:p w14:paraId="259C383B" w14:textId="77777777" w:rsidR="008A06DD" w:rsidRPr="001A4CA1" w:rsidRDefault="008A06DD" w:rsidP="008A06DD">
            <w:pPr>
              <w:spacing w:after="0" w:line="240" w:lineRule="auto"/>
              <w:rPr>
                <w:rFonts w:ascii="Calibri" w:eastAsia="Times New Roman" w:hAnsi="Calibri" w:cs="Calibri"/>
                <w:color w:val="000000"/>
                <w:lang w:val="en-GB" w:eastAsia="fr-FR"/>
              </w:rPr>
            </w:pPr>
            <w:r>
              <w:rPr>
                <w:rFonts w:ascii="Calibri" w:eastAsia="Times New Roman" w:hAnsi="Calibri" w:cs="Calibri"/>
                <w:color w:val="000000"/>
                <w:lang w:eastAsia="fr-FR"/>
              </w:rPr>
              <w:t>Log(</w:t>
            </w:r>
            <w:r w:rsidRPr="00621075">
              <w:rPr>
                <w:rFonts w:ascii="Calibri" w:eastAsia="Times New Roman" w:hAnsi="Calibri" w:cs="Calibri"/>
                <w:color w:val="000000"/>
                <w:lang w:eastAsia="fr-FR"/>
              </w:rPr>
              <w:t>Sa</w:t>
            </w:r>
            <w:r>
              <w:rPr>
                <w:rFonts w:ascii="Calibri" w:eastAsia="Times New Roman" w:hAnsi="Calibri" w:cs="Calibri"/>
                <w:color w:val="000000"/>
                <w:lang w:eastAsia="fr-FR"/>
              </w:rPr>
              <w:t>No</w:t>
            </w:r>
            <w:r w:rsidRPr="00621075">
              <w:rPr>
                <w:rFonts w:ascii="Calibri" w:eastAsia="Times New Roman" w:hAnsi="Calibri" w:cs="Calibri"/>
                <w:color w:val="000000"/>
                <w:lang w:eastAsia="fr-FR"/>
              </w:rPr>
              <w:t>Fish_</w:t>
            </w:r>
            <w:r>
              <w:rPr>
                <w:rFonts w:ascii="Calibri" w:eastAsia="Times New Roman" w:hAnsi="Calibri" w:cs="Calibri"/>
                <w:color w:val="000000"/>
                <w:lang w:eastAsia="fr-FR"/>
              </w:rPr>
              <w:t>20</w:t>
            </w:r>
            <w:r w:rsidRPr="00621075">
              <w:rPr>
                <w:rFonts w:ascii="Calibri" w:eastAsia="Times New Roman" w:hAnsi="Calibri" w:cs="Calibri"/>
                <w:color w:val="000000"/>
                <w:lang w:eastAsia="fr-FR"/>
              </w:rPr>
              <w:t>0</w:t>
            </w:r>
            <w:r>
              <w:rPr>
                <w:rFonts w:ascii="Calibri" w:eastAsia="Times New Roman" w:hAnsi="Calibri" w:cs="Calibri"/>
                <w:color w:val="000000"/>
                <w:lang w:eastAsia="fr-FR"/>
              </w:rPr>
              <w:t>+1)</w:t>
            </w:r>
          </w:p>
        </w:tc>
      </w:tr>
      <w:tr w:rsidR="004229DE" w:rsidRPr="008A06DD" w14:paraId="12B7C045" w14:textId="77777777" w:rsidTr="004229DE">
        <w:tblPrEx>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Change w:id="37" w:author="IRD" w:date="2021-01-28T16:44:00Z">
            <w:tblPrEx>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blPrExChange>
        </w:tblPrEx>
        <w:trPr>
          <w:gridAfter w:val="1"/>
          <w:wAfter w:w="75" w:type="dxa"/>
          <w:trHeight w:val="300"/>
          <w:ins w:id="38" w:author="IRD" w:date="2021-01-28T16:44:00Z"/>
          <w:trPrChange w:id="39" w:author="IRD" w:date="2021-01-28T16:44:00Z">
            <w:trPr>
              <w:gridAfter w:val="1"/>
              <w:wAfter w:w="142" w:type="dxa"/>
              <w:trHeight w:val="300"/>
            </w:trPr>
          </w:trPrChange>
        </w:trPr>
        <w:tc>
          <w:tcPr>
            <w:tcW w:w="5236" w:type="dxa"/>
            <w:shd w:val="clear" w:color="auto" w:fill="auto"/>
            <w:noWrap/>
            <w:vAlign w:val="bottom"/>
            <w:tcPrChange w:id="40" w:author="IRD" w:date="2021-01-28T16:44:00Z">
              <w:tcPr>
                <w:tcW w:w="2705" w:type="dxa"/>
                <w:shd w:val="clear" w:color="auto" w:fill="auto"/>
                <w:noWrap/>
                <w:vAlign w:val="bottom"/>
              </w:tcPr>
            </w:tcPrChange>
          </w:tcPr>
          <w:p w14:paraId="29B24312" w14:textId="23C8C02F" w:rsidR="004229DE" w:rsidRDefault="004229DE" w:rsidP="004229DE">
            <w:pPr>
              <w:spacing w:after="0" w:line="240" w:lineRule="auto"/>
              <w:rPr>
                <w:ins w:id="41" w:author="IRD" w:date="2021-01-28T16:44:00Z"/>
                <w:rFonts w:ascii="Calibri" w:eastAsia="Times New Roman" w:hAnsi="Calibri" w:cs="Calibri"/>
                <w:color w:val="000000"/>
                <w:lang w:eastAsia="fr-FR"/>
              </w:rPr>
            </w:pPr>
            <w:ins w:id="42" w:author="IRD" w:date="2021-01-28T16:44:00Z">
              <w:r>
                <w:rPr>
                  <w:rFonts w:ascii="Calibri" w:eastAsia="Times New Roman" w:hAnsi="Calibri" w:cs="Calibri"/>
                  <w:color w:val="000000"/>
                  <w:lang w:eastAsia="fr-FR"/>
                </w:rPr>
                <w:lastRenderedPageBreak/>
                <w:t>SaFish_Other_70</w:t>
              </w:r>
            </w:ins>
          </w:p>
        </w:tc>
        <w:tc>
          <w:tcPr>
            <w:tcW w:w="5037" w:type="dxa"/>
            <w:vAlign w:val="bottom"/>
            <w:tcPrChange w:id="43" w:author="IRD" w:date="2021-01-28T16:44:00Z">
              <w:tcPr>
                <w:tcW w:w="7501" w:type="dxa"/>
              </w:tcPr>
            </w:tcPrChange>
          </w:tcPr>
          <w:p w14:paraId="36C3DB10" w14:textId="1963A11F" w:rsidR="004229DE" w:rsidRDefault="004229DE" w:rsidP="004229DE">
            <w:pPr>
              <w:spacing w:after="0" w:line="240" w:lineRule="auto"/>
              <w:rPr>
                <w:ins w:id="44" w:author="IRD" w:date="2021-01-28T16:44:00Z"/>
                <w:rFonts w:ascii="Calibri" w:eastAsia="Times New Roman" w:hAnsi="Calibri" w:cs="Calibri"/>
                <w:color w:val="000000"/>
                <w:lang w:eastAsia="fr-FR"/>
              </w:rPr>
            </w:pPr>
            <w:ins w:id="45" w:author="IRD" w:date="2021-01-28T16:45:00Z">
              <w:r w:rsidRPr="00B63337">
                <w:rPr>
                  <w:rFonts w:ascii="Calibri" w:eastAsia="Times New Roman" w:hAnsi="Calibri" w:cs="Calibri"/>
                  <w:color w:val="000000"/>
                  <w:highlight w:val="yellow"/>
                  <w:lang w:eastAsia="fr-FR"/>
                </w:rPr>
                <w:t>SaFish_70</w:t>
              </w:r>
              <w:r>
                <w:rPr>
                  <w:rFonts w:ascii="Calibri" w:eastAsia="Times New Roman" w:hAnsi="Calibri" w:cs="Calibri"/>
                  <w:color w:val="000000"/>
                  <w:lang w:eastAsia="fr-FR"/>
                </w:rPr>
                <w:t xml:space="preserve"> - </w:t>
              </w:r>
            </w:ins>
            <w:ins w:id="46" w:author="IRD" w:date="2021-01-28T16:44:00Z">
              <w:r w:rsidRPr="00621075">
                <w:rPr>
                  <w:rFonts w:ascii="Calibri" w:eastAsia="Times New Roman" w:hAnsi="Calibri" w:cs="Calibri"/>
                  <w:color w:val="000000"/>
                  <w:lang w:eastAsia="fr-FR"/>
                </w:rPr>
                <w:t>Poly_sum_logSa_70</w:t>
              </w:r>
            </w:ins>
          </w:p>
        </w:tc>
      </w:tr>
      <w:tr w:rsidR="004229DE" w:rsidRPr="008A06DD" w14:paraId="2156BF31" w14:textId="77777777" w:rsidTr="00972B26">
        <w:tblPrEx>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Change w:id="47" w:author="IRD" w:date="2021-01-28T16:45:00Z">
            <w:tblPrEx>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blPrExChange>
        </w:tblPrEx>
        <w:trPr>
          <w:gridAfter w:val="1"/>
          <w:wAfter w:w="75" w:type="dxa"/>
          <w:trHeight w:val="300"/>
          <w:ins w:id="48" w:author="IRD" w:date="2021-01-28T16:44:00Z"/>
          <w:trPrChange w:id="49" w:author="IRD" w:date="2021-01-28T16:45:00Z">
            <w:trPr>
              <w:gridAfter w:val="1"/>
              <w:wAfter w:w="75" w:type="dxa"/>
              <w:trHeight w:val="300"/>
            </w:trPr>
          </w:trPrChange>
        </w:trPr>
        <w:tc>
          <w:tcPr>
            <w:tcW w:w="5236" w:type="dxa"/>
            <w:shd w:val="clear" w:color="auto" w:fill="auto"/>
            <w:noWrap/>
            <w:vAlign w:val="bottom"/>
            <w:tcPrChange w:id="50" w:author="IRD" w:date="2021-01-28T16:45:00Z">
              <w:tcPr>
                <w:tcW w:w="5236" w:type="dxa"/>
                <w:shd w:val="clear" w:color="auto" w:fill="auto"/>
                <w:noWrap/>
                <w:vAlign w:val="bottom"/>
              </w:tcPr>
            </w:tcPrChange>
          </w:tcPr>
          <w:p w14:paraId="49D13EE3" w14:textId="6EEEB374" w:rsidR="004229DE" w:rsidRDefault="004229DE" w:rsidP="004229DE">
            <w:pPr>
              <w:spacing w:after="0" w:line="240" w:lineRule="auto"/>
              <w:rPr>
                <w:ins w:id="51" w:author="IRD" w:date="2021-01-28T16:44:00Z"/>
                <w:rFonts w:ascii="Calibri" w:eastAsia="Times New Roman" w:hAnsi="Calibri" w:cs="Calibri"/>
                <w:color w:val="000000"/>
                <w:lang w:eastAsia="fr-FR"/>
              </w:rPr>
            </w:pPr>
            <w:ins w:id="52" w:author="IRD" w:date="2021-01-28T16:44:00Z">
              <w:r w:rsidRPr="004229DE">
                <w:rPr>
                  <w:rFonts w:ascii="Calibri" w:eastAsia="Times New Roman" w:hAnsi="Calibri" w:cs="Calibri"/>
                  <w:color w:val="000000"/>
                  <w:lang w:eastAsia="fr-FR"/>
                </w:rPr>
                <w:t>SaFish_Other_200</w:t>
              </w:r>
            </w:ins>
          </w:p>
        </w:tc>
        <w:tc>
          <w:tcPr>
            <w:tcW w:w="5037" w:type="dxa"/>
            <w:vAlign w:val="bottom"/>
            <w:tcPrChange w:id="53" w:author="IRD" w:date="2021-01-28T16:45:00Z">
              <w:tcPr>
                <w:tcW w:w="5037" w:type="dxa"/>
              </w:tcPr>
            </w:tcPrChange>
          </w:tcPr>
          <w:p w14:paraId="7B665EFB" w14:textId="310416A6" w:rsidR="004229DE" w:rsidRDefault="004229DE" w:rsidP="004229DE">
            <w:pPr>
              <w:spacing w:after="0" w:line="240" w:lineRule="auto"/>
              <w:rPr>
                <w:ins w:id="54" w:author="IRD" w:date="2021-01-28T16:44:00Z"/>
                <w:rFonts w:ascii="Calibri" w:eastAsia="Times New Roman" w:hAnsi="Calibri" w:cs="Calibri"/>
                <w:color w:val="000000"/>
                <w:lang w:eastAsia="fr-FR"/>
              </w:rPr>
            </w:pPr>
            <w:ins w:id="55" w:author="IRD" w:date="2021-01-28T16:45:00Z">
              <w:r>
                <w:rPr>
                  <w:rFonts w:ascii="Calibri" w:eastAsia="Times New Roman" w:hAnsi="Calibri" w:cs="Calibri"/>
                  <w:color w:val="000000"/>
                  <w:highlight w:val="yellow"/>
                  <w:lang w:eastAsia="fr-FR"/>
                </w:rPr>
                <w:t>SaFish_20</w:t>
              </w:r>
              <w:r w:rsidRPr="00B63337">
                <w:rPr>
                  <w:rFonts w:ascii="Calibri" w:eastAsia="Times New Roman" w:hAnsi="Calibri" w:cs="Calibri"/>
                  <w:color w:val="000000"/>
                  <w:highlight w:val="yellow"/>
                  <w:lang w:eastAsia="fr-FR"/>
                </w:rPr>
                <w:t>0</w:t>
              </w:r>
              <w:r>
                <w:rPr>
                  <w:rFonts w:ascii="Calibri" w:eastAsia="Times New Roman" w:hAnsi="Calibri" w:cs="Calibri"/>
                  <w:color w:val="000000"/>
                  <w:lang w:eastAsia="fr-FR"/>
                </w:rPr>
                <w:t xml:space="preserve"> - </w:t>
              </w:r>
              <w:r w:rsidRPr="00621075">
                <w:rPr>
                  <w:rFonts w:ascii="Calibri" w:eastAsia="Times New Roman" w:hAnsi="Calibri" w:cs="Calibri"/>
                  <w:color w:val="000000"/>
                  <w:lang w:eastAsia="fr-FR"/>
                </w:rPr>
                <w:t>Poly_sum_logSa_</w:t>
              </w:r>
              <w:r>
                <w:rPr>
                  <w:rFonts w:ascii="Calibri" w:eastAsia="Times New Roman" w:hAnsi="Calibri" w:cs="Calibri"/>
                  <w:color w:val="000000"/>
                  <w:lang w:eastAsia="fr-FR"/>
                </w:rPr>
                <w:t>20</w:t>
              </w:r>
              <w:r w:rsidRPr="00621075">
                <w:rPr>
                  <w:rFonts w:ascii="Calibri" w:eastAsia="Times New Roman" w:hAnsi="Calibri" w:cs="Calibri"/>
                  <w:color w:val="000000"/>
                  <w:lang w:eastAsia="fr-FR"/>
                </w:rPr>
                <w:t>0</w:t>
              </w:r>
            </w:ins>
          </w:p>
        </w:tc>
      </w:tr>
      <w:tr w:rsidR="004229DE" w:rsidRPr="008A06DD" w14:paraId="4C388CEE" w14:textId="77777777" w:rsidTr="004229DE">
        <w:trPr>
          <w:gridAfter w:val="1"/>
          <w:wAfter w:w="75" w:type="dxa"/>
          <w:trHeight w:val="300"/>
          <w:ins w:id="56" w:author="IRD" w:date="2021-01-28T16:44:00Z"/>
        </w:trPr>
        <w:tc>
          <w:tcPr>
            <w:tcW w:w="5236" w:type="dxa"/>
            <w:shd w:val="clear" w:color="auto" w:fill="auto"/>
            <w:noWrap/>
            <w:vAlign w:val="bottom"/>
          </w:tcPr>
          <w:p w14:paraId="63E7B260" w14:textId="4C709EBA" w:rsidR="004229DE" w:rsidRDefault="004229DE" w:rsidP="004229DE">
            <w:pPr>
              <w:spacing w:after="0" w:line="240" w:lineRule="auto"/>
              <w:rPr>
                <w:ins w:id="57" w:author="IRD" w:date="2021-01-28T16:44:00Z"/>
                <w:rFonts w:ascii="Calibri" w:eastAsia="Times New Roman" w:hAnsi="Calibri" w:cs="Calibri"/>
                <w:color w:val="000000"/>
                <w:lang w:eastAsia="fr-FR"/>
              </w:rPr>
            </w:pPr>
            <w:ins w:id="58" w:author="IRD" w:date="2021-01-28T16:44:00Z">
              <w:r>
                <w:rPr>
                  <w:rFonts w:ascii="Calibri" w:eastAsia="Times New Roman" w:hAnsi="Calibri" w:cs="Calibri"/>
                  <w:color w:val="000000"/>
                  <w:lang w:eastAsia="fr-FR"/>
                </w:rPr>
                <w:t>logSaFish_Other_70</w:t>
              </w:r>
            </w:ins>
          </w:p>
        </w:tc>
        <w:tc>
          <w:tcPr>
            <w:tcW w:w="5037" w:type="dxa"/>
          </w:tcPr>
          <w:p w14:paraId="4AB2E644" w14:textId="22864378" w:rsidR="004229DE" w:rsidRDefault="004229DE" w:rsidP="004229DE">
            <w:pPr>
              <w:spacing w:after="0" w:line="240" w:lineRule="auto"/>
              <w:rPr>
                <w:ins w:id="59" w:author="IRD" w:date="2021-01-28T16:44:00Z"/>
                <w:rFonts w:ascii="Calibri" w:eastAsia="Times New Roman" w:hAnsi="Calibri" w:cs="Calibri"/>
                <w:color w:val="000000"/>
                <w:lang w:eastAsia="fr-FR"/>
              </w:rPr>
            </w:pPr>
            <w:ins w:id="60" w:author="IRD" w:date="2021-01-28T16:45:00Z">
              <w:r>
                <w:rPr>
                  <w:rFonts w:ascii="Calibri" w:eastAsia="Times New Roman" w:hAnsi="Calibri" w:cs="Calibri"/>
                  <w:color w:val="000000"/>
                  <w:lang w:eastAsia="fr-FR"/>
                </w:rPr>
                <w:t>Log(</w:t>
              </w:r>
              <w:r>
                <w:rPr>
                  <w:rFonts w:ascii="Calibri" w:eastAsia="Times New Roman" w:hAnsi="Calibri" w:cs="Calibri"/>
                  <w:color w:val="000000"/>
                  <w:lang w:eastAsia="fr-FR"/>
                </w:rPr>
                <w:t>SaFish_Other_70</w:t>
              </w:r>
              <w:r>
                <w:rPr>
                  <w:rFonts w:ascii="Calibri" w:eastAsia="Times New Roman" w:hAnsi="Calibri" w:cs="Calibri"/>
                  <w:color w:val="000000"/>
                  <w:lang w:eastAsia="fr-FR"/>
                </w:rPr>
                <w:t>+1)</w:t>
              </w:r>
            </w:ins>
          </w:p>
        </w:tc>
      </w:tr>
      <w:tr w:rsidR="004229DE" w:rsidRPr="008A06DD" w14:paraId="18D21583" w14:textId="77777777" w:rsidTr="004229DE">
        <w:trPr>
          <w:gridAfter w:val="1"/>
          <w:wAfter w:w="75" w:type="dxa"/>
          <w:trHeight w:val="300"/>
          <w:ins w:id="61" w:author="IRD" w:date="2021-01-28T16:44:00Z"/>
        </w:trPr>
        <w:tc>
          <w:tcPr>
            <w:tcW w:w="5236" w:type="dxa"/>
            <w:shd w:val="clear" w:color="auto" w:fill="auto"/>
            <w:noWrap/>
            <w:vAlign w:val="bottom"/>
          </w:tcPr>
          <w:p w14:paraId="1192CBCF" w14:textId="7F70B040" w:rsidR="004229DE" w:rsidRDefault="004229DE" w:rsidP="004229DE">
            <w:pPr>
              <w:spacing w:after="0" w:line="240" w:lineRule="auto"/>
              <w:rPr>
                <w:ins w:id="62" w:author="IRD" w:date="2021-01-28T16:44:00Z"/>
                <w:rFonts w:ascii="Calibri" w:eastAsia="Times New Roman" w:hAnsi="Calibri" w:cs="Calibri"/>
                <w:color w:val="000000"/>
                <w:lang w:eastAsia="fr-FR"/>
              </w:rPr>
            </w:pPr>
            <w:ins w:id="63" w:author="IRD" w:date="2021-01-28T16:44:00Z">
              <w:r>
                <w:rPr>
                  <w:rFonts w:ascii="Calibri" w:eastAsia="Times New Roman" w:hAnsi="Calibri" w:cs="Calibri"/>
                  <w:color w:val="000000"/>
                  <w:lang w:eastAsia="fr-FR"/>
                </w:rPr>
                <w:t>log</w:t>
              </w:r>
              <w:r w:rsidRPr="004229DE">
                <w:rPr>
                  <w:rFonts w:ascii="Calibri" w:eastAsia="Times New Roman" w:hAnsi="Calibri" w:cs="Calibri"/>
                  <w:color w:val="000000"/>
                  <w:lang w:eastAsia="fr-FR"/>
                </w:rPr>
                <w:t>SaFish_Other_200</w:t>
              </w:r>
            </w:ins>
          </w:p>
        </w:tc>
        <w:tc>
          <w:tcPr>
            <w:tcW w:w="5037" w:type="dxa"/>
          </w:tcPr>
          <w:p w14:paraId="47A179FF" w14:textId="1BA4F636" w:rsidR="004229DE" w:rsidRDefault="004229DE" w:rsidP="004229DE">
            <w:pPr>
              <w:spacing w:after="0" w:line="240" w:lineRule="auto"/>
              <w:rPr>
                <w:ins w:id="64" w:author="IRD" w:date="2021-01-28T16:44:00Z"/>
                <w:rFonts w:ascii="Calibri" w:eastAsia="Times New Roman" w:hAnsi="Calibri" w:cs="Calibri"/>
                <w:color w:val="000000"/>
                <w:lang w:eastAsia="fr-FR"/>
              </w:rPr>
            </w:pPr>
            <w:ins w:id="65" w:author="IRD" w:date="2021-01-28T16:45:00Z">
              <w:r>
                <w:rPr>
                  <w:rFonts w:ascii="Calibri" w:eastAsia="Times New Roman" w:hAnsi="Calibri" w:cs="Calibri"/>
                  <w:color w:val="000000"/>
                  <w:lang w:eastAsia="fr-FR"/>
                </w:rPr>
                <w:t>Log(</w:t>
              </w:r>
              <w:r>
                <w:rPr>
                  <w:rFonts w:ascii="Calibri" w:eastAsia="Times New Roman" w:hAnsi="Calibri" w:cs="Calibri"/>
                  <w:color w:val="000000"/>
                  <w:lang w:eastAsia="fr-FR"/>
                </w:rPr>
                <w:t>SaFish_Other_20</w:t>
              </w:r>
              <w:r>
                <w:rPr>
                  <w:rFonts w:ascii="Calibri" w:eastAsia="Times New Roman" w:hAnsi="Calibri" w:cs="Calibri"/>
                  <w:color w:val="000000"/>
                  <w:lang w:eastAsia="fr-FR"/>
                </w:rPr>
                <w:t>0+1)</w:t>
              </w:r>
            </w:ins>
          </w:p>
        </w:tc>
      </w:tr>
      <w:tr w:rsidR="004229DE" w:rsidRPr="00F17425" w14:paraId="2CF40115" w14:textId="77777777" w:rsidTr="004229DE">
        <w:trPr>
          <w:gridAfter w:val="1"/>
          <w:wAfter w:w="75" w:type="dxa"/>
          <w:trHeight w:val="300"/>
        </w:trPr>
        <w:tc>
          <w:tcPr>
            <w:tcW w:w="5236" w:type="dxa"/>
            <w:shd w:val="clear" w:color="auto" w:fill="auto"/>
            <w:noWrap/>
            <w:vAlign w:val="bottom"/>
            <w:hideMark/>
          </w:tcPr>
          <w:p w14:paraId="4CFCCE18" w14:textId="5BFD9129" w:rsidR="004229DE" w:rsidRPr="00BA5A49" w:rsidRDefault="004229DE" w:rsidP="004229DE">
            <w:pPr>
              <w:spacing w:after="0" w:line="240" w:lineRule="auto"/>
              <w:rPr>
                <w:rFonts w:ascii="Calibri" w:eastAsia="Times New Roman" w:hAnsi="Calibri" w:cs="Calibri"/>
                <w:color w:val="000000"/>
                <w:highlight w:val="cyan"/>
                <w:lang w:eastAsia="fr-FR"/>
              </w:rPr>
            </w:pPr>
            <w:proofErr w:type="spellStart"/>
            <w:ins w:id="66" w:author="IRD" w:date="2021-01-28T15:48:00Z">
              <w:r>
                <w:rPr>
                  <w:lang w:val="en-US"/>
                </w:rPr>
                <w:t>BottomDepthFactor</w:t>
              </w:r>
            </w:ins>
            <w:commentRangeStart w:id="67"/>
            <w:commentRangeStart w:id="68"/>
            <w:proofErr w:type="spellEnd"/>
            <w:del w:id="69" w:author="IRD" w:date="2021-01-28T15:48:00Z">
              <w:r w:rsidRPr="00BA5A49" w:rsidDel="00FD4505">
                <w:rPr>
                  <w:rFonts w:ascii="Calibri" w:eastAsia="Times New Roman" w:hAnsi="Calibri" w:cs="Calibri"/>
                  <w:color w:val="000000"/>
                  <w:highlight w:val="cyan"/>
                  <w:lang w:eastAsia="fr-FR"/>
                </w:rPr>
                <w:delText>distanceToShelfbreak</w:delText>
              </w:r>
              <w:commentRangeEnd w:id="67"/>
              <w:r w:rsidDel="00FD4505">
                <w:rPr>
                  <w:rStyle w:val="Marquedecommentaire"/>
                </w:rPr>
                <w:commentReference w:id="67"/>
              </w:r>
              <w:commentRangeEnd w:id="68"/>
              <w:r w:rsidDel="00FD4505">
                <w:rPr>
                  <w:rStyle w:val="Marquedecommentaire"/>
                </w:rPr>
                <w:commentReference w:id="68"/>
              </w:r>
              <w:r w:rsidRPr="00BA5A49" w:rsidDel="00FD4505">
                <w:rPr>
                  <w:rFonts w:ascii="Calibri" w:eastAsia="Times New Roman" w:hAnsi="Calibri" w:cs="Calibri"/>
                  <w:color w:val="000000"/>
                  <w:highlight w:val="cyan"/>
                  <w:lang w:eastAsia="fr-FR"/>
                </w:rPr>
                <w:delText>_factor</w:delText>
              </w:r>
            </w:del>
          </w:p>
        </w:tc>
        <w:tc>
          <w:tcPr>
            <w:tcW w:w="5037" w:type="dxa"/>
          </w:tcPr>
          <w:p w14:paraId="197B5EE4" w14:textId="77777777" w:rsidR="004229DE" w:rsidRPr="00BA5A49" w:rsidRDefault="004229DE" w:rsidP="004229DE">
            <w:pPr>
              <w:spacing w:after="0" w:line="240" w:lineRule="auto"/>
              <w:rPr>
                <w:rFonts w:ascii="Calibri" w:eastAsia="Times New Roman" w:hAnsi="Calibri" w:cs="Calibri"/>
                <w:color w:val="000000"/>
                <w:highlight w:val="cyan"/>
                <w:lang w:val="en-GB" w:eastAsia="fr-FR"/>
              </w:rPr>
            </w:pPr>
            <w:r w:rsidRPr="00BA5A49">
              <w:rPr>
                <w:rFonts w:ascii="Calibri" w:eastAsia="Times New Roman" w:hAnsi="Calibri" w:cs="Calibri"/>
                <w:color w:val="000000"/>
                <w:highlight w:val="cyan"/>
                <w:lang w:val="en-GB" w:eastAsia="fr-FR"/>
              </w:rPr>
              <w:t> Factor « </w:t>
            </w:r>
            <w:proofErr w:type="spellStart"/>
            <w:r w:rsidRPr="00BA5A49">
              <w:rPr>
                <w:rFonts w:ascii="Calibri" w:eastAsia="Times New Roman" w:hAnsi="Calibri" w:cs="Calibri"/>
                <w:color w:val="000000"/>
                <w:highlight w:val="cyan"/>
                <w:lang w:val="en-GB" w:eastAsia="fr-FR"/>
              </w:rPr>
              <w:t>eu_upper</w:t>
            </w:r>
            <w:proofErr w:type="spellEnd"/>
            <w:r w:rsidRPr="00BA5A49">
              <w:rPr>
                <w:rFonts w:ascii="Calibri" w:eastAsia="Times New Roman" w:hAnsi="Calibri" w:cs="Calibri"/>
                <w:color w:val="000000"/>
                <w:highlight w:val="cyan"/>
                <w:lang w:val="en-GB" w:eastAsia="fr-FR"/>
              </w:rPr>
              <w:t> » ([0-20m]) ; « </w:t>
            </w:r>
            <w:proofErr w:type="spellStart"/>
            <w:r w:rsidRPr="00BA5A49">
              <w:rPr>
                <w:rFonts w:ascii="Calibri" w:eastAsia="Times New Roman" w:hAnsi="Calibri" w:cs="Calibri"/>
                <w:color w:val="000000"/>
                <w:highlight w:val="cyan"/>
                <w:lang w:val="en-GB" w:eastAsia="fr-FR"/>
              </w:rPr>
              <w:t>eu_lower</w:t>
            </w:r>
            <w:proofErr w:type="spellEnd"/>
            <w:r w:rsidRPr="00BA5A49">
              <w:rPr>
                <w:rFonts w:ascii="Calibri" w:eastAsia="Times New Roman" w:hAnsi="Calibri" w:cs="Calibri"/>
                <w:color w:val="000000"/>
                <w:highlight w:val="cyan"/>
                <w:lang w:val="en-GB" w:eastAsia="fr-FR"/>
              </w:rPr>
              <w:t> » ([20-40m]; “</w:t>
            </w:r>
            <w:proofErr w:type="spellStart"/>
            <w:r w:rsidRPr="00BA5A49">
              <w:rPr>
                <w:rFonts w:ascii="Calibri" w:eastAsia="Times New Roman" w:hAnsi="Calibri" w:cs="Calibri"/>
                <w:color w:val="000000"/>
                <w:highlight w:val="cyan"/>
                <w:lang w:val="en-GB" w:eastAsia="fr-FR"/>
              </w:rPr>
              <w:t>meso_upper</w:t>
            </w:r>
            <w:proofErr w:type="spellEnd"/>
            <w:r w:rsidRPr="00BA5A49">
              <w:rPr>
                <w:rFonts w:ascii="Calibri" w:eastAsia="Times New Roman" w:hAnsi="Calibri" w:cs="Calibri"/>
                <w:color w:val="000000"/>
                <w:highlight w:val="cyan"/>
                <w:lang w:val="en-GB" w:eastAsia="fr-FR"/>
              </w:rPr>
              <w:t>” ([40-60m]);”</w:t>
            </w:r>
            <w:proofErr w:type="spellStart"/>
            <w:r w:rsidRPr="00BA5A49">
              <w:rPr>
                <w:rFonts w:ascii="Calibri" w:eastAsia="Times New Roman" w:hAnsi="Calibri" w:cs="Calibri"/>
                <w:color w:val="000000"/>
                <w:highlight w:val="cyan"/>
                <w:lang w:val="en-GB" w:eastAsia="fr-FR"/>
              </w:rPr>
              <w:t>meso_middle</w:t>
            </w:r>
            <w:proofErr w:type="spellEnd"/>
            <w:r w:rsidRPr="00BA5A49">
              <w:rPr>
                <w:rFonts w:ascii="Calibri" w:eastAsia="Times New Roman" w:hAnsi="Calibri" w:cs="Calibri"/>
                <w:color w:val="000000"/>
                <w:highlight w:val="cyan"/>
                <w:lang w:val="en-GB" w:eastAsia="fr-FR"/>
              </w:rPr>
              <w:t>” ([60-80m]); « </w:t>
            </w:r>
            <w:proofErr w:type="spellStart"/>
            <w:r w:rsidRPr="00BA5A49">
              <w:rPr>
                <w:rFonts w:ascii="Calibri" w:eastAsia="Times New Roman" w:hAnsi="Calibri" w:cs="Calibri"/>
                <w:color w:val="000000"/>
                <w:highlight w:val="cyan"/>
                <w:lang w:val="en-GB" w:eastAsia="fr-FR"/>
              </w:rPr>
              <w:t>meso_lower</w:t>
            </w:r>
            <w:proofErr w:type="spellEnd"/>
            <w:r w:rsidRPr="00BA5A49">
              <w:rPr>
                <w:rFonts w:ascii="Calibri" w:eastAsia="Times New Roman" w:hAnsi="Calibri" w:cs="Calibri"/>
                <w:color w:val="000000"/>
                <w:highlight w:val="cyan"/>
                <w:lang w:val="en-GB" w:eastAsia="fr-FR"/>
              </w:rPr>
              <w:t> » (&gt;80m)</w:t>
            </w:r>
          </w:p>
        </w:tc>
      </w:tr>
    </w:tbl>
    <w:p w14:paraId="27DA5B92" w14:textId="77777777" w:rsidR="00456F98" w:rsidRDefault="00456F98">
      <w:pPr>
        <w:rPr>
          <w:lang w:val="en-GB"/>
        </w:rPr>
      </w:pPr>
      <w:proofErr w:type="gramStart"/>
      <w:r w:rsidRPr="00C71123">
        <w:rPr>
          <w:lang w:val="en-GB"/>
        </w:rPr>
        <w:t>1</w:t>
      </w:r>
      <w:proofErr w:type="gramEnd"/>
      <w:r w:rsidRPr="00C71123">
        <w:rPr>
          <w:lang w:val="en-GB"/>
        </w:rPr>
        <w:t xml:space="preserve"> row 1 </w:t>
      </w:r>
      <w:commentRangeStart w:id="70"/>
      <w:proofErr w:type="spellStart"/>
      <w:r w:rsidRPr="00C71123">
        <w:rPr>
          <w:lang w:val="en-GB"/>
        </w:rPr>
        <w:t>polygone</w:t>
      </w:r>
      <w:proofErr w:type="spellEnd"/>
      <w:r w:rsidR="00BA5A49">
        <w:rPr>
          <w:lang w:val="en-GB"/>
        </w:rPr>
        <w:t xml:space="preserve"> </w:t>
      </w:r>
      <w:commentRangeEnd w:id="70"/>
      <w:r w:rsidR="00395CE8">
        <w:rPr>
          <w:rStyle w:val="Marquedecommentaire"/>
        </w:rPr>
        <w:commentReference w:id="70"/>
      </w:r>
    </w:p>
    <w:p w14:paraId="7EF7BAD0" w14:textId="77777777" w:rsidR="00BA5A49" w:rsidRPr="00C71123" w:rsidRDefault="00BA5A49">
      <w:pPr>
        <w:rPr>
          <w:lang w:val="en-GB"/>
        </w:rPr>
      </w:pPr>
      <w:r>
        <w:rPr>
          <w:lang w:val="en-GB"/>
        </w:rPr>
        <w:t xml:space="preserve">Variable of interest </w:t>
      </w:r>
      <w:proofErr w:type="gramStart"/>
      <w:r>
        <w:rPr>
          <w:lang w:val="en-GB"/>
        </w:rPr>
        <w:t>are highlighted</w:t>
      </w:r>
      <w:proofErr w:type="gramEnd"/>
      <w:r>
        <w:rPr>
          <w:lang w:val="en-GB"/>
        </w:rPr>
        <w:t xml:space="preserve"> in yellow (numerical) and blue (factor)</w:t>
      </w:r>
    </w:p>
    <w:p w14:paraId="00C6C869" w14:textId="77777777" w:rsidR="00456F98" w:rsidRPr="00C71123" w:rsidRDefault="00456F98">
      <w:pPr>
        <w:rPr>
          <w:lang w:val="en-GB"/>
        </w:rPr>
      </w:pPr>
    </w:p>
    <w:p w14:paraId="65030795" w14:textId="77777777" w:rsidR="00456F98" w:rsidRPr="001A4CA1" w:rsidRDefault="00456F98">
      <w:pPr>
        <w:rPr>
          <w:lang w:val="en-GB"/>
        </w:rPr>
      </w:pPr>
    </w:p>
    <w:p w14:paraId="4046DC1C" w14:textId="77777777" w:rsidR="00023B59" w:rsidRDefault="00023B59">
      <w:pPr>
        <w:rPr>
          <w:lang w:val="en-GB"/>
        </w:rPr>
      </w:pPr>
    </w:p>
    <w:p w14:paraId="79770293" w14:textId="77777777" w:rsidR="007C2A55" w:rsidRDefault="007C2A55">
      <w:pPr>
        <w:rPr>
          <w:lang w:val="en-GB"/>
        </w:rPr>
      </w:pPr>
      <w:r>
        <w:rPr>
          <w:noProof/>
          <w:lang w:eastAsia="fr-FR"/>
        </w:rPr>
        <w:drawing>
          <wp:inline distT="0" distB="0" distL="0" distR="0" wp14:anchorId="489D1A66" wp14:editId="4E0A8C5A">
            <wp:extent cx="5760720" cy="42716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71645"/>
                    </a:xfrm>
                    <a:prstGeom prst="rect">
                      <a:avLst/>
                    </a:prstGeom>
                  </pic:spPr>
                </pic:pic>
              </a:graphicData>
            </a:graphic>
          </wp:inline>
        </w:drawing>
      </w:r>
    </w:p>
    <w:p w14:paraId="65AAAA86" w14:textId="77777777" w:rsidR="007C2A55" w:rsidRDefault="007C2A55">
      <w:pPr>
        <w:rPr>
          <w:lang w:val="en-GB"/>
        </w:rPr>
      </w:pPr>
    </w:p>
    <w:p w14:paraId="5F5CD0E3" w14:textId="77777777" w:rsidR="00023B59" w:rsidRPr="00023B59" w:rsidRDefault="00023B59" w:rsidP="00023B59">
      <w:pPr>
        <w:spacing w:after="0" w:line="240" w:lineRule="auto"/>
        <w:rPr>
          <w:rFonts w:ascii="Calibri" w:eastAsia="Times New Roman" w:hAnsi="Calibri" w:cs="Times New Roman"/>
          <w:b/>
          <w:color w:val="000000"/>
          <w:lang w:val="en-GB" w:eastAsia="fr-FR"/>
        </w:rPr>
      </w:pPr>
      <w:r w:rsidRPr="00023B59">
        <w:rPr>
          <w:rFonts w:ascii="Calibri" w:eastAsia="Times New Roman" w:hAnsi="Calibri" w:cs="Times New Roman"/>
          <w:b/>
          <w:color w:val="000000"/>
          <w:lang w:val="en-GB" w:eastAsia="fr-FR"/>
        </w:rPr>
        <w:t xml:space="preserve">ESU Table </w:t>
      </w:r>
      <w:r w:rsidRPr="00023B59">
        <w:rPr>
          <w:rFonts w:ascii="Calibri" w:eastAsia="Times New Roman" w:hAnsi="Calibri" w:cs="Times New Roman"/>
          <w:color w:val="000000"/>
          <w:lang w:val="en-GB" w:eastAsia="fr-FR"/>
        </w:rPr>
        <w:t>« F123_Averaged_SaSum_Sed_complete.csv”</w:t>
      </w:r>
      <w:r w:rsidR="007C2A55" w:rsidRPr="007C2A55">
        <w:rPr>
          <w:rFonts w:ascii="Calibri" w:eastAsia="Times New Roman" w:hAnsi="Calibri" w:cs="Times New Roman"/>
          <w:color w:val="000000"/>
          <w:lang w:val="en-GB" w:eastAsia="fr-FR"/>
        </w:rPr>
        <w:sym w:font="Wingdings" w:char="F0E0"/>
      </w:r>
      <w:r w:rsidR="007C2A55">
        <w:rPr>
          <w:rFonts w:ascii="Calibri" w:eastAsia="Times New Roman" w:hAnsi="Calibri" w:cs="Times New Roman"/>
          <w:color w:val="000000"/>
          <w:lang w:val="en-GB" w:eastAsia="fr-FR"/>
        </w:rPr>
        <w:t xml:space="preserve"> “</w:t>
      </w:r>
      <w:r w:rsidR="007C2A55" w:rsidRPr="007C2A55">
        <w:rPr>
          <w:rFonts w:ascii="Calibri" w:eastAsia="Times New Roman" w:hAnsi="Calibri" w:cs="Times New Roman"/>
          <w:color w:val="000000"/>
          <w:lang w:val="en-GB" w:eastAsia="fr-FR"/>
        </w:rPr>
        <w:t>my_ESU_table.csv</w:t>
      </w:r>
      <w:r w:rsidR="007C2A55">
        <w:rPr>
          <w:rFonts w:ascii="Calibri" w:eastAsia="Times New Roman" w:hAnsi="Calibri" w:cs="Times New Roman"/>
          <w:color w:val="000000"/>
          <w:lang w:val="en-GB" w:eastAsia="fr-FR"/>
        </w:rPr>
        <w:t>”</w:t>
      </w:r>
    </w:p>
    <w:p w14:paraId="06C67820" w14:textId="77777777" w:rsidR="00023B59" w:rsidRPr="001A4CA1" w:rsidRDefault="00023B59">
      <w:pPr>
        <w:rPr>
          <w:lang w:val="en-GB"/>
        </w:rPr>
      </w:pPr>
    </w:p>
    <w:tbl>
      <w:tblPr>
        <w:tblpPr w:leftFromText="141" w:rightFromText="141" w:vertAnchor="text" w:horzAnchor="margin" w:tblpY="189"/>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96"/>
        <w:gridCol w:w="3721"/>
      </w:tblGrid>
      <w:tr w:rsidR="00023B59" w:rsidRPr="00621075" w14:paraId="40915DB0" w14:textId="77777777" w:rsidTr="00FD4505">
        <w:trPr>
          <w:trHeight w:val="300"/>
        </w:trPr>
        <w:tc>
          <w:tcPr>
            <w:tcW w:w="2705" w:type="dxa"/>
            <w:shd w:val="clear" w:color="auto" w:fill="auto"/>
            <w:noWrap/>
            <w:vAlign w:val="bottom"/>
            <w:hideMark/>
          </w:tcPr>
          <w:p w14:paraId="06FB0712" w14:textId="77777777" w:rsidR="00023B59" w:rsidRPr="00621075" w:rsidRDefault="00023B59" w:rsidP="00456F98">
            <w:pPr>
              <w:spacing w:after="0" w:line="240" w:lineRule="auto"/>
              <w:rPr>
                <w:rFonts w:ascii="Calibri" w:eastAsia="Times New Roman" w:hAnsi="Calibri" w:cs="Times New Roman"/>
                <w:color w:val="000000"/>
                <w:lang w:eastAsia="fr-FR"/>
              </w:rPr>
            </w:pPr>
            <w:r w:rsidRPr="00621075">
              <w:rPr>
                <w:rFonts w:ascii="Calibri" w:eastAsia="Times New Roman" w:hAnsi="Calibri" w:cs="Times New Roman"/>
                <w:color w:val="000000"/>
                <w:lang w:eastAsia="fr-FR"/>
              </w:rPr>
              <w:t>DATE</w:t>
            </w:r>
          </w:p>
        </w:tc>
        <w:tc>
          <w:tcPr>
            <w:tcW w:w="5512" w:type="dxa"/>
          </w:tcPr>
          <w:p w14:paraId="674AEDCA" w14:textId="77777777" w:rsidR="00023B59" w:rsidRPr="00621075" w:rsidRDefault="00023B59" w:rsidP="00456F98">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date</w:t>
            </w:r>
          </w:p>
        </w:tc>
      </w:tr>
      <w:tr w:rsidR="00023B59" w:rsidRPr="00F17425" w14:paraId="00F7821A" w14:textId="77777777" w:rsidTr="00FD4505">
        <w:trPr>
          <w:trHeight w:val="300"/>
        </w:trPr>
        <w:tc>
          <w:tcPr>
            <w:tcW w:w="2705" w:type="dxa"/>
            <w:shd w:val="clear" w:color="auto" w:fill="auto"/>
            <w:noWrap/>
            <w:vAlign w:val="bottom"/>
            <w:hideMark/>
          </w:tcPr>
          <w:p w14:paraId="23C3F3B8" w14:textId="77777777" w:rsidR="00023B59" w:rsidRPr="00621075" w:rsidRDefault="00023B59" w:rsidP="00456F98">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t>interval_vector_char</w:t>
            </w:r>
            <w:proofErr w:type="spellEnd"/>
          </w:p>
        </w:tc>
        <w:tc>
          <w:tcPr>
            <w:tcW w:w="5512" w:type="dxa"/>
          </w:tcPr>
          <w:p w14:paraId="2F6997F6" w14:textId="486689AC" w:rsidR="00023B59" w:rsidRPr="00023B59" w:rsidRDefault="00023B59" w:rsidP="00602716">
            <w:pPr>
              <w:spacing w:after="0" w:line="240" w:lineRule="auto"/>
              <w:rPr>
                <w:rFonts w:ascii="Calibri" w:eastAsia="Times New Roman" w:hAnsi="Calibri" w:cs="Times New Roman"/>
                <w:color w:val="000000"/>
                <w:lang w:val="en-GB" w:eastAsia="fr-FR"/>
              </w:rPr>
            </w:pPr>
            <w:r w:rsidRPr="00023B59">
              <w:rPr>
                <w:rFonts w:ascii="Calibri" w:eastAsia="Times New Roman" w:hAnsi="Calibri" w:cs="Times New Roman"/>
                <w:color w:val="000000"/>
                <w:lang w:val="en-GB" w:eastAsia="fr-FR"/>
              </w:rPr>
              <w:t xml:space="preserve">Character string </w:t>
            </w:r>
            <w:del w:id="71" w:author="IRD" w:date="2021-01-28T15:54:00Z">
              <w:r w:rsidRPr="00023B59" w:rsidDel="00602716">
                <w:rPr>
                  <w:rFonts w:ascii="Calibri" w:eastAsia="Times New Roman" w:hAnsi="Calibri" w:cs="Times New Roman"/>
                  <w:color w:val="000000"/>
                  <w:lang w:val="en-GB" w:eastAsia="fr-FR"/>
                </w:rPr>
                <w:delText xml:space="preserve">containing </w:delText>
              </w:r>
            </w:del>
            <w:ins w:id="72" w:author="IRD" w:date="2021-01-28T15:54:00Z">
              <w:r w:rsidR="00602716" w:rsidRPr="00023B59">
                <w:rPr>
                  <w:rFonts w:ascii="Calibri" w:eastAsia="Times New Roman" w:hAnsi="Calibri" w:cs="Times New Roman"/>
                  <w:color w:val="000000"/>
                  <w:lang w:val="en-GB" w:eastAsia="fr-FR"/>
                </w:rPr>
                <w:t xml:space="preserve"> </w:t>
              </w:r>
              <w:r w:rsidR="00602716">
                <w:rPr>
                  <w:rFonts w:ascii="Calibri" w:eastAsia="Times New Roman" w:hAnsi="Calibri" w:cs="Times New Roman"/>
                  <w:color w:val="000000"/>
                  <w:lang w:val="en-GB" w:eastAsia="fr-FR"/>
                </w:rPr>
                <w:t xml:space="preserve">designs the </w:t>
              </w:r>
            </w:ins>
            <w:commentRangeStart w:id="73"/>
            <w:del w:id="74" w:author="IRD" w:date="2021-01-28T15:54:00Z">
              <w:r w:rsidRPr="00023B59" w:rsidDel="00602716">
                <w:rPr>
                  <w:rFonts w:ascii="Calibri" w:eastAsia="Times New Roman" w:hAnsi="Calibri" w:cs="Times New Roman"/>
                  <w:color w:val="000000"/>
                  <w:lang w:val="en-GB" w:eastAsia="fr-FR"/>
                </w:rPr>
                <w:delText>I</w:delText>
              </w:r>
            </w:del>
            <w:ins w:id="75" w:author="IRD" w:date="2021-01-28T15:54:00Z">
              <w:r w:rsidR="00602716">
                <w:rPr>
                  <w:rFonts w:ascii="Calibri" w:eastAsia="Times New Roman" w:hAnsi="Calibri" w:cs="Times New Roman"/>
                  <w:color w:val="000000"/>
                  <w:lang w:val="en-GB" w:eastAsia="fr-FR"/>
                </w:rPr>
                <w:t>i</w:t>
              </w:r>
            </w:ins>
            <w:r w:rsidRPr="00023B59">
              <w:rPr>
                <w:rFonts w:ascii="Calibri" w:eastAsia="Times New Roman" w:hAnsi="Calibri" w:cs="Times New Roman"/>
                <w:color w:val="000000"/>
                <w:lang w:val="en-GB" w:eastAsia="fr-FR"/>
              </w:rPr>
              <w:t>nterval edge</w:t>
            </w:r>
            <w:r>
              <w:rPr>
                <w:rFonts w:ascii="Calibri" w:eastAsia="Times New Roman" w:hAnsi="Calibri" w:cs="Times New Roman"/>
                <w:color w:val="000000"/>
                <w:lang w:val="en-GB" w:eastAsia="fr-FR"/>
              </w:rPr>
              <w:t xml:space="preserve">s in </w:t>
            </w:r>
            <w:proofErr w:type="gramStart"/>
            <w:r>
              <w:rPr>
                <w:rFonts w:ascii="Calibri" w:eastAsia="Times New Roman" w:hAnsi="Calibri" w:cs="Times New Roman"/>
                <w:color w:val="000000"/>
                <w:lang w:val="en-GB" w:eastAsia="fr-FR"/>
              </w:rPr>
              <w:t xml:space="preserve">meters </w:t>
            </w:r>
            <w:commentRangeEnd w:id="73"/>
            <w:proofErr w:type="gramEnd"/>
            <w:r w:rsidR="00875B54">
              <w:rPr>
                <w:rStyle w:val="Marquedecommentaire"/>
              </w:rPr>
              <w:commentReference w:id="73"/>
            </w:r>
            <w:ins w:id="76" w:author="IRD" w:date="2021-01-28T15:54:00Z">
              <w:r w:rsidR="00602716" w:rsidRPr="00602716">
                <w:rPr>
                  <w:rFonts w:ascii="Calibri" w:eastAsia="Times New Roman" w:hAnsi="Calibri" w:cs="Times New Roman"/>
                  <w:color w:val="000000"/>
                  <w:lang w:val="en-GB" w:eastAsia="fr-FR"/>
                  <w:rPrChange w:id="77" w:author="IRD" w:date="2021-01-28T15:55:00Z">
                    <w:rPr>
                      <w:rFonts w:ascii="Calibri" w:eastAsia="Times New Roman" w:hAnsi="Calibri" w:cs="Times New Roman"/>
                      <w:color w:val="000000"/>
                      <w:lang w:eastAsia="fr-FR"/>
                    </w:rPr>
                  </w:rPrChange>
                </w:rPr>
                <w:t>, ex.</w:t>
              </w:r>
            </w:ins>
            <w:r>
              <w:rPr>
                <w:rFonts w:ascii="Calibri" w:eastAsia="Times New Roman" w:hAnsi="Calibri" w:cs="Times New Roman"/>
                <w:color w:val="000000"/>
                <w:lang w:val="en-GB" w:eastAsia="fr-FR"/>
              </w:rPr>
              <w:t>“</w:t>
            </w:r>
            <w:r w:rsidRPr="00023B59">
              <w:rPr>
                <w:rFonts w:ascii="Calibri" w:eastAsia="Times New Roman" w:hAnsi="Calibri" w:cs="Times New Roman"/>
                <w:color w:val="000000"/>
                <w:lang w:val="en-GB" w:eastAsia="fr-FR"/>
              </w:rPr>
              <w:t>200-225</w:t>
            </w:r>
            <w:r>
              <w:rPr>
                <w:rFonts w:ascii="Calibri" w:eastAsia="Times New Roman" w:hAnsi="Calibri" w:cs="Times New Roman"/>
                <w:color w:val="000000"/>
                <w:lang w:val="en-GB" w:eastAsia="fr-FR"/>
              </w:rPr>
              <w:t>”</w:t>
            </w:r>
            <w:r w:rsidRPr="00023B59">
              <w:rPr>
                <w:rFonts w:ascii="Calibri" w:eastAsia="Times New Roman" w:hAnsi="Calibri" w:cs="Times New Roman"/>
                <w:color w:val="000000"/>
                <w:lang w:val="en-GB" w:eastAsia="fr-FR"/>
              </w:rPr>
              <w:t xml:space="preserve"> </w:t>
            </w:r>
          </w:p>
        </w:tc>
      </w:tr>
      <w:tr w:rsidR="00023B59" w:rsidRPr="00F17425" w14:paraId="7DD42E8A" w14:textId="77777777" w:rsidTr="00FD4505">
        <w:trPr>
          <w:trHeight w:val="300"/>
        </w:trPr>
        <w:tc>
          <w:tcPr>
            <w:tcW w:w="2705" w:type="dxa"/>
            <w:shd w:val="clear" w:color="auto" w:fill="auto"/>
            <w:noWrap/>
            <w:vAlign w:val="bottom"/>
            <w:hideMark/>
          </w:tcPr>
          <w:p w14:paraId="3246C8BB" w14:textId="77777777" w:rsidR="00023B59" w:rsidRPr="00621075" w:rsidRDefault="00023B59" w:rsidP="00456F98">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lastRenderedPageBreak/>
              <w:t>interval_edge_diff</w:t>
            </w:r>
            <w:proofErr w:type="spellEnd"/>
          </w:p>
        </w:tc>
        <w:tc>
          <w:tcPr>
            <w:tcW w:w="5512" w:type="dxa"/>
          </w:tcPr>
          <w:p w14:paraId="608F8AFE" w14:textId="0AA2D373" w:rsidR="00023B59" w:rsidRPr="00023B59" w:rsidRDefault="00023B59" w:rsidP="00023B59">
            <w:pPr>
              <w:spacing w:after="0" w:line="240" w:lineRule="auto"/>
              <w:rPr>
                <w:rFonts w:ascii="Calibri" w:eastAsia="Times New Roman" w:hAnsi="Calibri" w:cs="Times New Roman"/>
                <w:color w:val="000000"/>
                <w:lang w:val="en-GB" w:eastAsia="fr-FR"/>
              </w:rPr>
            </w:pPr>
            <w:r w:rsidRPr="00023B59">
              <w:rPr>
                <w:rFonts w:ascii="Calibri" w:eastAsia="Times New Roman" w:hAnsi="Calibri" w:cs="Times New Roman"/>
                <w:color w:val="000000"/>
                <w:lang w:val="en-GB" w:eastAsia="fr-FR"/>
              </w:rPr>
              <w:t xml:space="preserve">Difference with expected </w:t>
            </w:r>
            <w:commentRangeStart w:id="78"/>
            <w:commentRangeStart w:id="79"/>
            <w:r w:rsidRPr="00023B59">
              <w:rPr>
                <w:rFonts w:ascii="Calibri" w:eastAsia="Times New Roman" w:hAnsi="Calibri" w:cs="Times New Roman"/>
                <w:color w:val="000000"/>
                <w:lang w:val="en-GB" w:eastAsia="fr-FR"/>
              </w:rPr>
              <w:t xml:space="preserve">right edge and </w:t>
            </w:r>
            <w:r>
              <w:rPr>
                <w:rFonts w:ascii="Calibri" w:eastAsia="Times New Roman" w:hAnsi="Calibri" w:cs="Times New Roman"/>
                <w:color w:val="000000"/>
                <w:lang w:val="en-GB" w:eastAsia="fr-FR"/>
              </w:rPr>
              <w:t>existing data</w:t>
            </w:r>
            <w:r w:rsidRPr="00023B59">
              <w:rPr>
                <w:rFonts w:ascii="Calibri" w:eastAsia="Times New Roman" w:hAnsi="Calibri" w:cs="Times New Roman"/>
                <w:color w:val="000000"/>
                <w:lang w:val="en-GB" w:eastAsia="fr-FR"/>
              </w:rPr>
              <w:t xml:space="preserve"> </w:t>
            </w:r>
            <w:r>
              <w:rPr>
                <w:rFonts w:ascii="Calibri" w:eastAsia="Times New Roman" w:hAnsi="Calibri" w:cs="Times New Roman"/>
                <w:color w:val="000000"/>
                <w:lang w:val="en-GB" w:eastAsia="fr-FR"/>
              </w:rPr>
              <w:t xml:space="preserve">in </w:t>
            </w:r>
            <w:commentRangeEnd w:id="78"/>
            <w:r w:rsidR="00875B54">
              <w:rPr>
                <w:rStyle w:val="Marquedecommentaire"/>
              </w:rPr>
              <w:commentReference w:id="78"/>
            </w:r>
            <w:commentRangeEnd w:id="79"/>
            <w:r w:rsidR="00602716">
              <w:rPr>
                <w:rStyle w:val="Marquedecommentaire"/>
              </w:rPr>
              <w:commentReference w:id="79"/>
            </w:r>
            <w:r>
              <w:rPr>
                <w:rFonts w:ascii="Calibri" w:eastAsia="Times New Roman" w:hAnsi="Calibri" w:cs="Times New Roman"/>
                <w:color w:val="000000"/>
                <w:lang w:val="en-GB" w:eastAsia="fr-FR"/>
              </w:rPr>
              <w:t>meter</w:t>
            </w:r>
            <w:ins w:id="80" w:author="IRD" w:date="2021-01-28T15:56:00Z">
              <w:r w:rsidR="00602716">
                <w:rPr>
                  <w:rFonts w:ascii="Calibri" w:eastAsia="Times New Roman" w:hAnsi="Calibri" w:cs="Times New Roman"/>
                  <w:color w:val="000000"/>
                  <w:lang w:val="en-GB" w:eastAsia="fr-FR"/>
                </w:rPr>
                <w:t>, ex. 225 in “200-225”</w:t>
              </w:r>
            </w:ins>
          </w:p>
        </w:tc>
      </w:tr>
      <w:tr w:rsidR="00023B59" w:rsidRPr="00602716" w14:paraId="2F4C4A49" w14:textId="77777777" w:rsidTr="00FD4505">
        <w:trPr>
          <w:trHeight w:val="300"/>
        </w:trPr>
        <w:tc>
          <w:tcPr>
            <w:tcW w:w="2705" w:type="dxa"/>
            <w:shd w:val="clear" w:color="auto" w:fill="auto"/>
            <w:noWrap/>
            <w:vAlign w:val="bottom"/>
            <w:hideMark/>
          </w:tcPr>
          <w:p w14:paraId="500A5AD2" w14:textId="77777777" w:rsidR="00023B59" w:rsidRPr="00602716" w:rsidRDefault="00023B59" w:rsidP="00456F98">
            <w:pPr>
              <w:spacing w:after="0" w:line="240" w:lineRule="auto"/>
              <w:rPr>
                <w:rFonts w:ascii="Calibri" w:eastAsia="Times New Roman" w:hAnsi="Calibri" w:cs="Times New Roman"/>
                <w:color w:val="000000"/>
                <w:lang w:val="en-GB" w:eastAsia="fr-FR"/>
                <w:rPrChange w:id="81" w:author="IRD" w:date="2021-01-28T15:56:00Z">
                  <w:rPr>
                    <w:rFonts w:ascii="Calibri" w:eastAsia="Times New Roman" w:hAnsi="Calibri" w:cs="Times New Roman"/>
                    <w:color w:val="000000"/>
                    <w:lang w:eastAsia="fr-FR"/>
                  </w:rPr>
                </w:rPrChange>
              </w:rPr>
            </w:pPr>
            <w:proofErr w:type="spellStart"/>
            <w:r w:rsidRPr="00602716">
              <w:rPr>
                <w:rFonts w:ascii="Calibri" w:eastAsia="Times New Roman" w:hAnsi="Calibri" w:cs="Times New Roman"/>
                <w:color w:val="000000"/>
                <w:lang w:val="en-GB" w:eastAsia="fr-FR"/>
                <w:rPrChange w:id="82" w:author="IRD" w:date="2021-01-28T15:56:00Z">
                  <w:rPr>
                    <w:rFonts w:ascii="Calibri" w:eastAsia="Times New Roman" w:hAnsi="Calibri" w:cs="Times New Roman"/>
                    <w:color w:val="000000"/>
                    <w:lang w:eastAsia="fr-FR"/>
                  </w:rPr>
                </w:rPrChange>
              </w:rPr>
              <w:t>GPSDistanceMeter</w:t>
            </w:r>
            <w:proofErr w:type="spellEnd"/>
          </w:p>
        </w:tc>
        <w:tc>
          <w:tcPr>
            <w:tcW w:w="5512" w:type="dxa"/>
          </w:tcPr>
          <w:p w14:paraId="384AF957" w14:textId="11E01C5A" w:rsidR="00023B59" w:rsidRPr="00602716" w:rsidRDefault="00023B59" w:rsidP="00023B59">
            <w:pPr>
              <w:spacing w:after="0" w:line="240" w:lineRule="auto"/>
              <w:rPr>
                <w:rFonts w:ascii="Calibri" w:eastAsia="Times New Roman" w:hAnsi="Calibri" w:cs="Times New Roman"/>
                <w:color w:val="000000"/>
                <w:lang w:val="en-GB" w:eastAsia="fr-FR"/>
                <w:rPrChange w:id="83" w:author="IRD" w:date="2021-01-28T15:56:00Z">
                  <w:rPr>
                    <w:rFonts w:ascii="Calibri" w:eastAsia="Times New Roman" w:hAnsi="Calibri" w:cs="Times New Roman"/>
                    <w:color w:val="000000"/>
                    <w:lang w:eastAsia="fr-FR"/>
                  </w:rPr>
                </w:rPrChange>
              </w:rPr>
            </w:pPr>
            <w:r w:rsidRPr="00602716">
              <w:rPr>
                <w:rFonts w:ascii="Calibri" w:eastAsia="Times New Roman" w:hAnsi="Calibri" w:cs="Times New Roman"/>
                <w:color w:val="000000"/>
                <w:lang w:val="en-GB" w:eastAsia="fr-FR"/>
                <w:rPrChange w:id="84" w:author="IRD" w:date="2021-01-28T15:56:00Z">
                  <w:rPr>
                    <w:rFonts w:ascii="Calibri" w:eastAsia="Times New Roman" w:hAnsi="Calibri" w:cs="Times New Roman"/>
                    <w:color w:val="000000"/>
                    <w:lang w:eastAsia="fr-FR"/>
                  </w:rPr>
                </w:rPrChange>
              </w:rPr>
              <w:t>GPS cumulated dist</w:t>
            </w:r>
            <w:r w:rsidR="00875B54" w:rsidRPr="00602716">
              <w:rPr>
                <w:rFonts w:ascii="Calibri" w:eastAsia="Times New Roman" w:hAnsi="Calibri" w:cs="Times New Roman"/>
                <w:color w:val="000000"/>
                <w:lang w:val="en-GB" w:eastAsia="fr-FR"/>
                <w:rPrChange w:id="85" w:author="IRD" w:date="2021-01-28T15:56:00Z">
                  <w:rPr>
                    <w:rFonts w:ascii="Calibri" w:eastAsia="Times New Roman" w:hAnsi="Calibri" w:cs="Times New Roman"/>
                    <w:color w:val="000000"/>
                    <w:lang w:eastAsia="fr-FR"/>
                  </w:rPr>
                </w:rPrChange>
              </w:rPr>
              <w:t>a</w:t>
            </w:r>
            <w:r w:rsidRPr="00602716">
              <w:rPr>
                <w:rFonts w:ascii="Calibri" w:eastAsia="Times New Roman" w:hAnsi="Calibri" w:cs="Times New Roman"/>
                <w:color w:val="000000"/>
                <w:lang w:val="en-GB" w:eastAsia="fr-FR"/>
                <w:rPrChange w:id="86" w:author="IRD" w:date="2021-01-28T15:56:00Z">
                  <w:rPr>
                    <w:rFonts w:ascii="Calibri" w:eastAsia="Times New Roman" w:hAnsi="Calibri" w:cs="Times New Roman"/>
                    <w:color w:val="000000"/>
                    <w:lang w:eastAsia="fr-FR"/>
                  </w:rPr>
                </w:rPrChange>
              </w:rPr>
              <w:t xml:space="preserve">nce </w:t>
            </w:r>
          </w:p>
        </w:tc>
      </w:tr>
      <w:tr w:rsidR="00023B59" w:rsidRPr="00602716" w14:paraId="3662CF81" w14:textId="77777777" w:rsidTr="00FD4505">
        <w:trPr>
          <w:trHeight w:val="300"/>
        </w:trPr>
        <w:tc>
          <w:tcPr>
            <w:tcW w:w="2705" w:type="dxa"/>
            <w:shd w:val="clear" w:color="auto" w:fill="auto"/>
            <w:noWrap/>
            <w:vAlign w:val="bottom"/>
            <w:hideMark/>
          </w:tcPr>
          <w:p w14:paraId="1CCA9788" w14:textId="77777777" w:rsidR="00023B59" w:rsidRPr="00602716" w:rsidRDefault="00023B59" w:rsidP="00456F98">
            <w:pPr>
              <w:spacing w:after="0" w:line="240" w:lineRule="auto"/>
              <w:rPr>
                <w:rFonts w:ascii="Calibri" w:eastAsia="Times New Roman" w:hAnsi="Calibri" w:cs="Times New Roman"/>
                <w:color w:val="000000"/>
                <w:lang w:val="en-GB" w:eastAsia="fr-FR"/>
                <w:rPrChange w:id="87" w:author="IRD" w:date="2021-01-28T15:56:00Z">
                  <w:rPr>
                    <w:rFonts w:ascii="Calibri" w:eastAsia="Times New Roman" w:hAnsi="Calibri" w:cs="Times New Roman"/>
                    <w:color w:val="000000"/>
                    <w:lang w:eastAsia="fr-FR"/>
                  </w:rPr>
                </w:rPrChange>
              </w:rPr>
            </w:pPr>
            <w:proofErr w:type="spellStart"/>
            <w:r w:rsidRPr="00602716">
              <w:rPr>
                <w:rFonts w:ascii="Calibri" w:eastAsia="Times New Roman" w:hAnsi="Calibri" w:cs="Times New Roman"/>
                <w:color w:val="000000"/>
                <w:lang w:val="en-GB" w:eastAsia="fr-FR"/>
                <w:rPrChange w:id="88" w:author="IRD" w:date="2021-01-28T15:56:00Z">
                  <w:rPr>
                    <w:rFonts w:ascii="Calibri" w:eastAsia="Times New Roman" w:hAnsi="Calibri" w:cs="Times New Roman"/>
                    <w:color w:val="000000"/>
                    <w:lang w:eastAsia="fr-FR"/>
                  </w:rPr>
                </w:rPrChange>
              </w:rPr>
              <w:t>ESU_start</w:t>
            </w:r>
            <w:proofErr w:type="spellEnd"/>
          </w:p>
        </w:tc>
        <w:tc>
          <w:tcPr>
            <w:tcW w:w="5512" w:type="dxa"/>
          </w:tcPr>
          <w:p w14:paraId="2323FB0C" w14:textId="3A729EEC" w:rsidR="00023B59" w:rsidRPr="00602716" w:rsidRDefault="00602716" w:rsidP="00602716">
            <w:pPr>
              <w:spacing w:after="0" w:line="240" w:lineRule="auto"/>
              <w:rPr>
                <w:rFonts w:ascii="Calibri" w:eastAsia="Times New Roman" w:hAnsi="Calibri" w:cs="Times New Roman"/>
                <w:color w:val="000000"/>
                <w:lang w:val="en-GB" w:eastAsia="fr-FR"/>
                <w:rPrChange w:id="89" w:author="IRD" w:date="2021-01-28T15:56:00Z">
                  <w:rPr>
                    <w:rFonts w:ascii="Calibri" w:eastAsia="Times New Roman" w:hAnsi="Calibri" w:cs="Times New Roman"/>
                    <w:color w:val="000000"/>
                    <w:lang w:eastAsia="fr-FR"/>
                  </w:rPr>
                </w:rPrChange>
              </w:rPr>
            </w:pPr>
            <w:proofErr w:type="spellStart"/>
            <w:ins w:id="90" w:author="IRD" w:date="2021-01-28T15:56:00Z">
              <w:r>
                <w:rPr>
                  <w:rFonts w:ascii="Calibri" w:eastAsia="Times New Roman" w:hAnsi="Calibri" w:cs="Times New Roman"/>
                  <w:color w:val="000000"/>
                  <w:lang w:val="en-GB" w:eastAsia="fr-FR"/>
                </w:rPr>
                <w:t>Designe</w:t>
              </w:r>
              <w:proofErr w:type="spellEnd"/>
              <w:r>
                <w:rPr>
                  <w:rFonts w:ascii="Calibri" w:eastAsia="Times New Roman" w:hAnsi="Calibri" w:cs="Times New Roman"/>
                  <w:color w:val="000000"/>
                  <w:lang w:val="en-GB" w:eastAsia="fr-FR"/>
                </w:rPr>
                <w:t xml:space="preserve"> the number of </w:t>
              </w:r>
            </w:ins>
            <w:ins w:id="91" w:author="IRD" w:date="2021-01-28T15:57:00Z">
              <w:r>
                <w:rPr>
                  <w:rFonts w:ascii="Calibri" w:eastAsia="Times New Roman" w:hAnsi="Calibri" w:cs="Times New Roman"/>
                  <w:color w:val="000000"/>
                  <w:lang w:val="en-GB" w:eastAsia="fr-FR"/>
                </w:rPr>
                <w:t xml:space="preserve">the </w:t>
              </w:r>
              <w:r w:rsidRPr="00537A90">
                <w:rPr>
                  <w:rFonts w:ascii="Calibri" w:eastAsia="Times New Roman" w:hAnsi="Calibri" w:cs="Times New Roman"/>
                  <w:color w:val="000000"/>
                  <w:lang w:val="en-GB" w:eastAsia="fr-FR"/>
                </w:rPr>
                <w:t>start</w:t>
              </w:r>
              <w:r>
                <w:rPr>
                  <w:rFonts w:ascii="Calibri" w:eastAsia="Times New Roman" w:hAnsi="Calibri" w:cs="Times New Roman"/>
                  <w:color w:val="000000"/>
                  <w:lang w:val="en-GB" w:eastAsia="fr-FR"/>
                </w:rPr>
                <w:t>ing</w:t>
              </w:r>
              <w:r>
                <w:rPr>
                  <w:rStyle w:val="Marquedecommentaire"/>
                </w:rPr>
                <w:commentReference w:id="92"/>
              </w:r>
              <w:r>
                <w:rPr>
                  <w:rStyle w:val="Marquedecommentaire"/>
                </w:rPr>
                <w:commentReference w:id="93"/>
              </w:r>
            </w:ins>
            <w:ins w:id="94" w:author="IRD" w:date="2021-01-28T15:56:00Z">
              <w:r>
                <w:rPr>
                  <w:rFonts w:ascii="Calibri" w:eastAsia="Times New Roman" w:hAnsi="Calibri" w:cs="Times New Roman"/>
                  <w:color w:val="000000"/>
                  <w:lang w:val="en-GB" w:eastAsia="fr-FR"/>
                </w:rPr>
                <w:t xml:space="preserve"> </w:t>
              </w:r>
            </w:ins>
            <w:commentRangeStart w:id="95"/>
            <w:commentRangeStart w:id="96"/>
            <w:r w:rsidR="00023B59" w:rsidRPr="00602716">
              <w:rPr>
                <w:rFonts w:ascii="Calibri" w:eastAsia="Times New Roman" w:hAnsi="Calibri" w:cs="Times New Roman"/>
                <w:color w:val="000000"/>
                <w:lang w:val="en-GB" w:eastAsia="fr-FR"/>
                <w:rPrChange w:id="97" w:author="IRD" w:date="2021-01-28T15:56:00Z">
                  <w:rPr>
                    <w:rFonts w:ascii="Calibri" w:eastAsia="Times New Roman" w:hAnsi="Calibri" w:cs="Times New Roman"/>
                    <w:color w:val="000000"/>
                    <w:lang w:eastAsia="fr-FR"/>
                  </w:rPr>
                </w:rPrChange>
              </w:rPr>
              <w:t xml:space="preserve">ESU </w:t>
            </w:r>
            <w:ins w:id="98" w:author="IRD" w:date="2021-01-28T15:57:00Z">
              <w:r>
                <w:rPr>
                  <w:rFonts w:ascii="Calibri" w:eastAsia="Times New Roman" w:hAnsi="Calibri" w:cs="Times New Roman"/>
                  <w:color w:val="000000"/>
                  <w:lang w:val="en-GB" w:eastAsia="fr-FR"/>
                </w:rPr>
                <w:t xml:space="preserve">(at 1ping) </w:t>
              </w:r>
            </w:ins>
            <w:del w:id="99" w:author="IRD" w:date="2021-01-28T15:57:00Z">
              <w:r w:rsidR="00023B59" w:rsidRPr="00602716" w:rsidDel="00602716">
                <w:rPr>
                  <w:rFonts w:ascii="Calibri" w:eastAsia="Times New Roman" w:hAnsi="Calibri" w:cs="Times New Roman"/>
                  <w:color w:val="000000"/>
                  <w:lang w:val="en-GB" w:eastAsia="fr-FR"/>
                  <w:rPrChange w:id="100" w:author="IRD" w:date="2021-01-28T15:56:00Z">
                    <w:rPr>
                      <w:rFonts w:ascii="Calibri" w:eastAsia="Times New Roman" w:hAnsi="Calibri" w:cs="Times New Roman"/>
                      <w:color w:val="000000"/>
                      <w:lang w:eastAsia="fr-FR"/>
                    </w:rPr>
                  </w:rPrChange>
                </w:rPr>
                <w:delText>start</w:delText>
              </w:r>
              <w:commentRangeEnd w:id="95"/>
              <w:r w:rsidR="00875B54" w:rsidDel="00602716">
                <w:rPr>
                  <w:rStyle w:val="Marquedecommentaire"/>
                </w:rPr>
                <w:commentReference w:id="95"/>
              </w:r>
              <w:commentRangeEnd w:id="96"/>
              <w:r w:rsidDel="00602716">
                <w:rPr>
                  <w:rStyle w:val="Marquedecommentaire"/>
                </w:rPr>
                <w:commentReference w:id="96"/>
              </w:r>
            </w:del>
          </w:p>
        </w:tc>
      </w:tr>
      <w:tr w:rsidR="00602716" w:rsidRPr="00602716" w14:paraId="3F0C6E30" w14:textId="77777777" w:rsidTr="00FD4505">
        <w:trPr>
          <w:trHeight w:val="300"/>
        </w:trPr>
        <w:tc>
          <w:tcPr>
            <w:tcW w:w="2705" w:type="dxa"/>
            <w:shd w:val="clear" w:color="auto" w:fill="auto"/>
            <w:noWrap/>
            <w:vAlign w:val="bottom"/>
            <w:hideMark/>
          </w:tcPr>
          <w:p w14:paraId="07BF6108" w14:textId="77777777" w:rsidR="00602716" w:rsidRPr="00602716" w:rsidRDefault="00602716" w:rsidP="00602716">
            <w:pPr>
              <w:spacing w:after="0" w:line="240" w:lineRule="auto"/>
              <w:rPr>
                <w:rFonts w:ascii="Calibri" w:eastAsia="Times New Roman" w:hAnsi="Calibri" w:cs="Times New Roman"/>
                <w:color w:val="000000"/>
                <w:lang w:val="en-GB" w:eastAsia="fr-FR"/>
                <w:rPrChange w:id="101" w:author="IRD" w:date="2021-01-28T15:56:00Z">
                  <w:rPr>
                    <w:rFonts w:ascii="Calibri" w:eastAsia="Times New Roman" w:hAnsi="Calibri" w:cs="Times New Roman"/>
                    <w:color w:val="000000"/>
                    <w:lang w:eastAsia="fr-FR"/>
                  </w:rPr>
                </w:rPrChange>
              </w:rPr>
            </w:pPr>
            <w:proofErr w:type="spellStart"/>
            <w:r w:rsidRPr="00602716">
              <w:rPr>
                <w:rFonts w:ascii="Calibri" w:eastAsia="Times New Roman" w:hAnsi="Calibri" w:cs="Times New Roman"/>
                <w:color w:val="000000"/>
                <w:lang w:val="en-GB" w:eastAsia="fr-FR"/>
                <w:rPrChange w:id="102" w:author="IRD" w:date="2021-01-28T15:56:00Z">
                  <w:rPr>
                    <w:rFonts w:ascii="Calibri" w:eastAsia="Times New Roman" w:hAnsi="Calibri" w:cs="Times New Roman"/>
                    <w:color w:val="000000"/>
                    <w:lang w:eastAsia="fr-FR"/>
                  </w:rPr>
                </w:rPrChange>
              </w:rPr>
              <w:t>ESU_end</w:t>
            </w:r>
            <w:proofErr w:type="spellEnd"/>
          </w:p>
        </w:tc>
        <w:tc>
          <w:tcPr>
            <w:tcW w:w="5512" w:type="dxa"/>
          </w:tcPr>
          <w:p w14:paraId="53FA293A" w14:textId="1635621A" w:rsidR="00602716" w:rsidRPr="00602716" w:rsidRDefault="00602716" w:rsidP="00602716">
            <w:pPr>
              <w:spacing w:after="0" w:line="240" w:lineRule="auto"/>
              <w:rPr>
                <w:rFonts w:ascii="Calibri" w:eastAsia="Times New Roman" w:hAnsi="Calibri" w:cs="Times New Roman"/>
                <w:color w:val="000000"/>
                <w:lang w:val="en-GB" w:eastAsia="fr-FR"/>
                <w:rPrChange w:id="103" w:author="IRD" w:date="2021-01-28T15:56:00Z">
                  <w:rPr>
                    <w:rFonts w:ascii="Calibri" w:eastAsia="Times New Roman" w:hAnsi="Calibri" w:cs="Times New Roman"/>
                    <w:color w:val="000000"/>
                    <w:lang w:eastAsia="fr-FR"/>
                  </w:rPr>
                </w:rPrChange>
              </w:rPr>
            </w:pPr>
            <w:proofErr w:type="spellStart"/>
            <w:ins w:id="104" w:author="IRD" w:date="2021-01-28T15:57:00Z">
              <w:r>
                <w:rPr>
                  <w:rFonts w:ascii="Calibri" w:eastAsia="Times New Roman" w:hAnsi="Calibri" w:cs="Times New Roman"/>
                  <w:color w:val="000000"/>
                  <w:lang w:val="en-GB" w:eastAsia="fr-FR"/>
                </w:rPr>
                <w:t>Designe</w:t>
              </w:r>
              <w:proofErr w:type="spellEnd"/>
              <w:r>
                <w:rPr>
                  <w:rFonts w:ascii="Calibri" w:eastAsia="Times New Roman" w:hAnsi="Calibri" w:cs="Times New Roman"/>
                  <w:color w:val="000000"/>
                  <w:lang w:val="en-GB" w:eastAsia="fr-FR"/>
                </w:rPr>
                <w:t xml:space="preserve"> the number of the </w:t>
              </w:r>
              <w:r>
                <w:rPr>
                  <w:rFonts w:ascii="Calibri" w:eastAsia="Times New Roman" w:hAnsi="Calibri" w:cs="Times New Roman"/>
                  <w:color w:val="000000"/>
                  <w:lang w:val="en-GB" w:eastAsia="fr-FR"/>
                </w:rPr>
                <w:t>end</w:t>
              </w:r>
              <w:r>
                <w:rPr>
                  <w:rFonts w:ascii="Calibri" w:eastAsia="Times New Roman" w:hAnsi="Calibri" w:cs="Times New Roman"/>
                  <w:color w:val="000000"/>
                  <w:lang w:val="en-GB" w:eastAsia="fr-FR"/>
                </w:rPr>
                <w:t>ing</w:t>
              </w:r>
              <w:r>
                <w:rPr>
                  <w:rStyle w:val="Marquedecommentaire"/>
                </w:rPr>
                <w:commentReference w:id="105"/>
              </w:r>
              <w:r>
                <w:rPr>
                  <w:rStyle w:val="Marquedecommentaire"/>
                </w:rPr>
                <w:commentReference w:id="106"/>
              </w:r>
              <w:r>
                <w:rPr>
                  <w:rFonts w:ascii="Calibri" w:eastAsia="Times New Roman" w:hAnsi="Calibri" w:cs="Times New Roman"/>
                  <w:color w:val="000000"/>
                  <w:lang w:val="en-GB" w:eastAsia="fr-FR"/>
                </w:rPr>
                <w:t xml:space="preserve"> </w:t>
              </w:r>
              <w:commentRangeStart w:id="105"/>
              <w:commentRangeStart w:id="106"/>
              <w:r w:rsidRPr="00537A90">
                <w:rPr>
                  <w:rFonts w:ascii="Calibri" w:eastAsia="Times New Roman" w:hAnsi="Calibri" w:cs="Times New Roman"/>
                  <w:color w:val="000000"/>
                  <w:lang w:val="en-GB" w:eastAsia="fr-FR"/>
                </w:rPr>
                <w:t xml:space="preserve">ESU </w:t>
              </w:r>
              <w:r>
                <w:rPr>
                  <w:rFonts w:ascii="Calibri" w:eastAsia="Times New Roman" w:hAnsi="Calibri" w:cs="Times New Roman"/>
                  <w:color w:val="000000"/>
                  <w:lang w:val="en-GB" w:eastAsia="fr-FR"/>
                </w:rPr>
                <w:t xml:space="preserve">(at 1ping) </w:t>
              </w:r>
            </w:ins>
            <w:commentRangeEnd w:id="105"/>
            <w:commentRangeEnd w:id="106"/>
            <w:del w:id="107" w:author="IRD" w:date="2021-01-28T15:57:00Z">
              <w:r w:rsidRPr="00602716" w:rsidDel="005F799A">
                <w:rPr>
                  <w:rFonts w:ascii="Calibri" w:eastAsia="Times New Roman" w:hAnsi="Calibri" w:cs="Times New Roman"/>
                  <w:color w:val="000000"/>
                  <w:lang w:val="en-GB" w:eastAsia="fr-FR"/>
                  <w:rPrChange w:id="108" w:author="IRD" w:date="2021-01-28T15:56:00Z">
                    <w:rPr>
                      <w:rFonts w:ascii="Calibri" w:eastAsia="Times New Roman" w:hAnsi="Calibri" w:cs="Times New Roman"/>
                      <w:color w:val="000000"/>
                      <w:lang w:eastAsia="fr-FR"/>
                    </w:rPr>
                  </w:rPrChange>
                </w:rPr>
                <w:delText>ESU end</w:delText>
              </w:r>
            </w:del>
          </w:p>
        </w:tc>
      </w:tr>
      <w:tr w:rsidR="00602716" w:rsidRPr="00F17425" w14:paraId="26093E7D" w14:textId="77777777" w:rsidTr="00FD4505">
        <w:trPr>
          <w:trHeight w:val="300"/>
        </w:trPr>
        <w:tc>
          <w:tcPr>
            <w:tcW w:w="2705" w:type="dxa"/>
            <w:shd w:val="clear" w:color="auto" w:fill="auto"/>
            <w:noWrap/>
            <w:vAlign w:val="bottom"/>
            <w:hideMark/>
          </w:tcPr>
          <w:p w14:paraId="5AEBF24A" w14:textId="77777777" w:rsidR="00602716" w:rsidRPr="00602716" w:rsidRDefault="00602716" w:rsidP="00602716">
            <w:pPr>
              <w:spacing w:after="0" w:line="240" w:lineRule="auto"/>
              <w:rPr>
                <w:rFonts w:ascii="Calibri" w:eastAsia="Times New Roman" w:hAnsi="Calibri" w:cs="Times New Roman"/>
                <w:color w:val="000000"/>
                <w:lang w:val="en-GB" w:eastAsia="fr-FR"/>
                <w:rPrChange w:id="109" w:author="IRD" w:date="2021-01-28T15:56:00Z">
                  <w:rPr>
                    <w:rFonts w:ascii="Calibri" w:eastAsia="Times New Roman" w:hAnsi="Calibri" w:cs="Times New Roman"/>
                    <w:color w:val="000000"/>
                    <w:lang w:eastAsia="fr-FR"/>
                  </w:rPr>
                </w:rPrChange>
              </w:rPr>
            </w:pPr>
            <w:proofErr w:type="spellStart"/>
            <w:r w:rsidRPr="00602716">
              <w:rPr>
                <w:rFonts w:ascii="Calibri" w:eastAsia="Times New Roman" w:hAnsi="Calibri" w:cs="Times New Roman"/>
                <w:color w:val="000000"/>
                <w:lang w:val="en-GB" w:eastAsia="fr-FR"/>
                <w:rPrChange w:id="110" w:author="IRD" w:date="2021-01-28T15:56:00Z">
                  <w:rPr>
                    <w:rFonts w:ascii="Calibri" w:eastAsia="Times New Roman" w:hAnsi="Calibri" w:cs="Times New Roman"/>
                    <w:color w:val="000000"/>
                    <w:lang w:eastAsia="fr-FR"/>
                  </w:rPr>
                </w:rPrChange>
              </w:rPr>
              <w:t>nb_pings_by_interval</w:t>
            </w:r>
            <w:proofErr w:type="spellEnd"/>
          </w:p>
        </w:tc>
        <w:tc>
          <w:tcPr>
            <w:tcW w:w="5512" w:type="dxa"/>
          </w:tcPr>
          <w:p w14:paraId="28BAEC55" w14:textId="77777777" w:rsidR="00602716" w:rsidRPr="00023B59" w:rsidRDefault="00602716" w:rsidP="00602716">
            <w:pPr>
              <w:spacing w:after="0" w:line="240" w:lineRule="auto"/>
              <w:rPr>
                <w:rFonts w:ascii="Calibri" w:eastAsia="Times New Roman" w:hAnsi="Calibri" w:cs="Times New Roman"/>
                <w:color w:val="000000"/>
                <w:lang w:val="en-GB" w:eastAsia="fr-FR"/>
              </w:rPr>
            </w:pPr>
            <w:r w:rsidRPr="00023B59">
              <w:rPr>
                <w:rFonts w:ascii="Calibri" w:eastAsia="Times New Roman" w:hAnsi="Calibri" w:cs="Times New Roman"/>
                <w:color w:val="000000"/>
                <w:lang w:val="en-GB" w:eastAsia="fr-FR"/>
              </w:rPr>
              <w:t xml:space="preserve">Number of ping </w:t>
            </w:r>
            <w:commentRangeStart w:id="111"/>
            <w:commentRangeStart w:id="112"/>
            <w:r w:rsidRPr="00023B59">
              <w:rPr>
                <w:rFonts w:ascii="Calibri" w:eastAsia="Times New Roman" w:hAnsi="Calibri" w:cs="Times New Roman"/>
                <w:color w:val="000000"/>
                <w:lang w:val="en-GB" w:eastAsia="fr-FR"/>
              </w:rPr>
              <w:t>in interval</w:t>
            </w:r>
            <w:commentRangeEnd w:id="111"/>
            <w:r>
              <w:rPr>
                <w:rStyle w:val="Marquedecommentaire"/>
              </w:rPr>
              <w:commentReference w:id="111"/>
            </w:r>
            <w:commentRangeEnd w:id="112"/>
            <w:r>
              <w:rPr>
                <w:rStyle w:val="Marquedecommentaire"/>
              </w:rPr>
              <w:commentReference w:id="112"/>
            </w:r>
          </w:p>
        </w:tc>
      </w:tr>
      <w:tr w:rsidR="00602716" w:rsidRPr="00621075" w14:paraId="30270273" w14:textId="77777777" w:rsidTr="00FD4505">
        <w:trPr>
          <w:trHeight w:val="300"/>
        </w:trPr>
        <w:tc>
          <w:tcPr>
            <w:tcW w:w="2705" w:type="dxa"/>
            <w:shd w:val="clear" w:color="auto" w:fill="auto"/>
            <w:noWrap/>
            <w:vAlign w:val="bottom"/>
            <w:hideMark/>
          </w:tcPr>
          <w:p w14:paraId="4BAF116F"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t>Time_start</w:t>
            </w:r>
            <w:proofErr w:type="spellEnd"/>
          </w:p>
        </w:tc>
        <w:tc>
          <w:tcPr>
            <w:tcW w:w="5512" w:type="dxa"/>
          </w:tcPr>
          <w:p w14:paraId="163CA8DE" w14:textId="77777777" w:rsidR="00602716" w:rsidRPr="00621075" w:rsidRDefault="00602716" w:rsidP="00602716">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Time </w:t>
            </w:r>
            <w:proofErr w:type="spellStart"/>
            <w:r>
              <w:rPr>
                <w:rFonts w:ascii="Calibri" w:eastAsia="Times New Roman" w:hAnsi="Calibri" w:cs="Times New Roman"/>
                <w:color w:val="000000"/>
                <w:lang w:eastAsia="fr-FR"/>
              </w:rPr>
              <w:t>start</w:t>
            </w:r>
            <w:proofErr w:type="spellEnd"/>
          </w:p>
        </w:tc>
      </w:tr>
      <w:tr w:rsidR="00602716" w:rsidRPr="00621075" w14:paraId="3FA6F283" w14:textId="77777777" w:rsidTr="00FD4505">
        <w:trPr>
          <w:trHeight w:val="300"/>
        </w:trPr>
        <w:tc>
          <w:tcPr>
            <w:tcW w:w="2705" w:type="dxa"/>
            <w:shd w:val="clear" w:color="auto" w:fill="auto"/>
            <w:noWrap/>
            <w:vAlign w:val="bottom"/>
            <w:hideMark/>
          </w:tcPr>
          <w:p w14:paraId="6395B949"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t>Time_end</w:t>
            </w:r>
            <w:proofErr w:type="spellEnd"/>
          </w:p>
        </w:tc>
        <w:tc>
          <w:tcPr>
            <w:tcW w:w="5512" w:type="dxa"/>
          </w:tcPr>
          <w:p w14:paraId="01F2189D" w14:textId="77777777" w:rsidR="00602716" w:rsidRPr="00621075" w:rsidRDefault="00602716" w:rsidP="00602716">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Time end</w:t>
            </w:r>
          </w:p>
        </w:tc>
      </w:tr>
      <w:tr w:rsidR="00602716" w:rsidRPr="00621075" w14:paraId="0B51C876" w14:textId="77777777" w:rsidTr="00FD4505">
        <w:trPr>
          <w:trHeight w:val="300"/>
        </w:trPr>
        <w:tc>
          <w:tcPr>
            <w:tcW w:w="2705" w:type="dxa"/>
            <w:shd w:val="clear" w:color="auto" w:fill="auto"/>
            <w:noWrap/>
            <w:vAlign w:val="bottom"/>
            <w:hideMark/>
          </w:tcPr>
          <w:p w14:paraId="02B25D45"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t>Lat_start</w:t>
            </w:r>
            <w:proofErr w:type="spellEnd"/>
          </w:p>
        </w:tc>
        <w:tc>
          <w:tcPr>
            <w:tcW w:w="5512" w:type="dxa"/>
          </w:tcPr>
          <w:p w14:paraId="0FB0C3BC" w14:textId="77777777" w:rsidR="00602716" w:rsidRPr="00621075" w:rsidRDefault="00602716" w:rsidP="00602716">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Latitude </w:t>
            </w:r>
            <w:proofErr w:type="spellStart"/>
            <w:r>
              <w:rPr>
                <w:rFonts w:ascii="Calibri" w:eastAsia="Times New Roman" w:hAnsi="Calibri" w:cs="Times New Roman"/>
                <w:color w:val="000000"/>
                <w:lang w:eastAsia="fr-FR"/>
              </w:rPr>
              <w:t>start</w:t>
            </w:r>
            <w:proofErr w:type="spellEnd"/>
          </w:p>
        </w:tc>
      </w:tr>
      <w:tr w:rsidR="00602716" w:rsidRPr="00621075" w14:paraId="1B8D69C2" w14:textId="77777777" w:rsidTr="00FD4505">
        <w:trPr>
          <w:trHeight w:val="300"/>
        </w:trPr>
        <w:tc>
          <w:tcPr>
            <w:tcW w:w="2705" w:type="dxa"/>
            <w:shd w:val="clear" w:color="auto" w:fill="auto"/>
            <w:noWrap/>
            <w:vAlign w:val="bottom"/>
            <w:hideMark/>
          </w:tcPr>
          <w:p w14:paraId="5B841415"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t>Lat_end</w:t>
            </w:r>
            <w:proofErr w:type="spellEnd"/>
          </w:p>
        </w:tc>
        <w:tc>
          <w:tcPr>
            <w:tcW w:w="5512" w:type="dxa"/>
          </w:tcPr>
          <w:p w14:paraId="750352D3" w14:textId="77777777" w:rsidR="00602716" w:rsidRPr="00621075" w:rsidRDefault="00602716" w:rsidP="00602716">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Latitude end </w:t>
            </w:r>
          </w:p>
        </w:tc>
      </w:tr>
      <w:tr w:rsidR="00602716" w:rsidRPr="00621075" w14:paraId="20368C34" w14:textId="77777777" w:rsidTr="00FD4505">
        <w:trPr>
          <w:trHeight w:val="300"/>
        </w:trPr>
        <w:tc>
          <w:tcPr>
            <w:tcW w:w="2705" w:type="dxa"/>
            <w:shd w:val="clear" w:color="auto" w:fill="auto"/>
            <w:noWrap/>
            <w:vAlign w:val="bottom"/>
            <w:hideMark/>
          </w:tcPr>
          <w:p w14:paraId="1B1EE9C2"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t>Lon_start</w:t>
            </w:r>
            <w:proofErr w:type="spellEnd"/>
          </w:p>
        </w:tc>
        <w:tc>
          <w:tcPr>
            <w:tcW w:w="5512" w:type="dxa"/>
          </w:tcPr>
          <w:p w14:paraId="0BFA6663" w14:textId="77777777" w:rsidR="00602716" w:rsidRDefault="00602716" w:rsidP="00602716">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Longitude </w:t>
            </w:r>
            <w:proofErr w:type="spellStart"/>
            <w:r>
              <w:rPr>
                <w:rFonts w:ascii="Calibri" w:eastAsia="Times New Roman" w:hAnsi="Calibri" w:cs="Times New Roman"/>
                <w:color w:val="000000"/>
                <w:lang w:eastAsia="fr-FR"/>
              </w:rPr>
              <w:t>start</w:t>
            </w:r>
            <w:proofErr w:type="spellEnd"/>
          </w:p>
        </w:tc>
      </w:tr>
      <w:tr w:rsidR="00602716" w:rsidRPr="00621075" w14:paraId="4CFA7A64" w14:textId="77777777" w:rsidTr="00FD4505">
        <w:trPr>
          <w:trHeight w:val="300"/>
        </w:trPr>
        <w:tc>
          <w:tcPr>
            <w:tcW w:w="2705" w:type="dxa"/>
            <w:shd w:val="clear" w:color="auto" w:fill="auto"/>
            <w:noWrap/>
            <w:vAlign w:val="bottom"/>
            <w:hideMark/>
          </w:tcPr>
          <w:p w14:paraId="67AD6F1F"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t>Lon_end</w:t>
            </w:r>
            <w:proofErr w:type="spellEnd"/>
          </w:p>
        </w:tc>
        <w:tc>
          <w:tcPr>
            <w:tcW w:w="5512" w:type="dxa"/>
          </w:tcPr>
          <w:p w14:paraId="038CD600" w14:textId="77777777" w:rsidR="00602716" w:rsidRPr="00621075" w:rsidRDefault="00602716" w:rsidP="00602716">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Longitude end</w:t>
            </w:r>
          </w:p>
        </w:tc>
      </w:tr>
      <w:tr w:rsidR="00602716" w:rsidRPr="00621075" w14:paraId="47C00B1D" w14:textId="77777777" w:rsidTr="00FD4505">
        <w:trPr>
          <w:trHeight w:val="300"/>
        </w:trPr>
        <w:tc>
          <w:tcPr>
            <w:tcW w:w="2705" w:type="dxa"/>
            <w:shd w:val="clear" w:color="auto" w:fill="auto"/>
            <w:noWrap/>
            <w:vAlign w:val="bottom"/>
            <w:hideMark/>
          </w:tcPr>
          <w:p w14:paraId="4036379A"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t>Depth_start</w:t>
            </w:r>
            <w:proofErr w:type="spellEnd"/>
          </w:p>
        </w:tc>
        <w:tc>
          <w:tcPr>
            <w:tcW w:w="5512" w:type="dxa"/>
          </w:tcPr>
          <w:p w14:paraId="7AFFF0A6" w14:textId="1E919653" w:rsidR="00602716" w:rsidRPr="00621075" w:rsidRDefault="00602716" w:rsidP="00602716">
            <w:pPr>
              <w:spacing w:after="0" w:line="240" w:lineRule="auto"/>
              <w:rPr>
                <w:rFonts w:ascii="Calibri" w:eastAsia="Times New Roman" w:hAnsi="Calibri" w:cs="Times New Roman"/>
                <w:color w:val="000000"/>
                <w:lang w:eastAsia="fr-FR"/>
              </w:rPr>
            </w:pPr>
            <w:del w:id="113" w:author="IRD" w:date="2021-01-28T15:49:00Z">
              <w:r w:rsidDel="00602716">
                <w:rPr>
                  <w:rFonts w:ascii="Calibri" w:eastAsia="Times New Roman" w:hAnsi="Calibri" w:cs="Times New Roman"/>
                  <w:color w:val="000000"/>
                  <w:lang w:eastAsia="fr-FR"/>
                </w:rPr>
                <w:delText xml:space="preserve">Depth </w:delText>
              </w:r>
            </w:del>
            <w:proofErr w:type="spellStart"/>
            <w:ins w:id="114" w:author="IRD" w:date="2021-01-28T15:49:00Z">
              <w:r>
                <w:rPr>
                  <w:rFonts w:ascii="Calibri" w:eastAsia="Times New Roman" w:hAnsi="Calibri" w:cs="Times New Roman"/>
                  <w:color w:val="000000"/>
                  <w:lang w:eastAsia="fr-FR"/>
                </w:rPr>
                <w:t>Bottom</w:t>
              </w:r>
              <w:proofErr w:type="spellEnd"/>
              <w:r>
                <w:rPr>
                  <w:rFonts w:ascii="Calibri" w:eastAsia="Times New Roman" w:hAnsi="Calibri" w:cs="Times New Roman"/>
                  <w:color w:val="000000"/>
                  <w:lang w:eastAsia="fr-FR"/>
                </w:rPr>
                <w:t xml:space="preserve"> </w:t>
              </w:r>
              <w:proofErr w:type="spellStart"/>
              <w:r>
                <w:rPr>
                  <w:rFonts w:ascii="Calibri" w:eastAsia="Times New Roman" w:hAnsi="Calibri" w:cs="Times New Roman"/>
                  <w:color w:val="000000"/>
                  <w:lang w:eastAsia="fr-FR"/>
                </w:rPr>
                <w:t>d</w:t>
              </w:r>
              <w:r>
                <w:rPr>
                  <w:rFonts w:ascii="Calibri" w:eastAsia="Times New Roman" w:hAnsi="Calibri" w:cs="Times New Roman"/>
                  <w:color w:val="000000"/>
                  <w:lang w:eastAsia="fr-FR"/>
                </w:rPr>
                <w:t>epth</w:t>
              </w:r>
              <w:proofErr w:type="spellEnd"/>
              <w:r>
                <w:rPr>
                  <w:rFonts w:ascii="Calibri" w:eastAsia="Times New Roman" w:hAnsi="Calibri" w:cs="Times New Roman"/>
                  <w:color w:val="000000"/>
                  <w:lang w:eastAsia="fr-FR"/>
                </w:rPr>
                <w:t xml:space="preserve"> </w:t>
              </w:r>
            </w:ins>
            <w:proofErr w:type="spellStart"/>
            <w:r>
              <w:rPr>
                <w:rFonts w:ascii="Calibri" w:eastAsia="Times New Roman" w:hAnsi="Calibri" w:cs="Times New Roman"/>
                <w:color w:val="000000"/>
                <w:lang w:eastAsia="fr-FR"/>
              </w:rPr>
              <w:t>start</w:t>
            </w:r>
            <w:proofErr w:type="spellEnd"/>
          </w:p>
        </w:tc>
      </w:tr>
      <w:tr w:rsidR="00602716" w:rsidRPr="00621075" w14:paraId="7DC8F96D" w14:textId="77777777" w:rsidTr="00FD4505">
        <w:trPr>
          <w:trHeight w:val="300"/>
        </w:trPr>
        <w:tc>
          <w:tcPr>
            <w:tcW w:w="2705" w:type="dxa"/>
            <w:shd w:val="clear" w:color="auto" w:fill="auto"/>
            <w:noWrap/>
            <w:vAlign w:val="bottom"/>
            <w:hideMark/>
          </w:tcPr>
          <w:p w14:paraId="2D772649"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t>Depth_end</w:t>
            </w:r>
            <w:proofErr w:type="spellEnd"/>
          </w:p>
        </w:tc>
        <w:tc>
          <w:tcPr>
            <w:tcW w:w="5512" w:type="dxa"/>
          </w:tcPr>
          <w:p w14:paraId="4F0494B0" w14:textId="78775FE2" w:rsidR="00602716" w:rsidRPr="00621075" w:rsidRDefault="00602716" w:rsidP="00602716">
            <w:pPr>
              <w:spacing w:after="0" w:line="240" w:lineRule="auto"/>
              <w:rPr>
                <w:rFonts w:ascii="Calibri" w:eastAsia="Times New Roman" w:hAnsi="Calibri" w:cs="Times New Roman"/>
                <w:color w:val="000000"/>
                <w:lang w:eastAsia="fr-FR"/>
              </w:rPr>
            </w:pPr>
            <w:commentRangeStart w:id="115"/>
            <w:del w:id="116" w:author="IRD" w:date="2021-01-28T15:50:00Z">
              <w:r w:rsidDel="00602716">
                <w:rPr>
                  <w:rFonts w:ascii="Calibri" w:eastAsia="Times New Roman" w:hAnsi="Calibri" w:cs="Times New Roman"/>
                  <w:color w:val="000000"/>
                  <w:lang w:eastAsia="fr-FR"/>
                </w:rPr>
                <w:delText xml:space="preserve">Depth </w:delText>
              </w:r>
            </w:del>
            <w:proofErr w:type="spellStart"/>
            <w:ins w:id="117" w:author="IRD" w:date="2021-01-28T15:50:00Z">
              <w:r>
                <w:rPr>
                  <w:rFonts w:ascii="Calibri" w:eastAsia="Times New Roman" w:hAnsi="Calibri" w:cs="Times New Roman"/>
                  <w:color w:val="000000"/>
                  <w:lang w:eastAsia="fr-FR"/>
                </w:rPr>
                <w:t>Bottom</w:t>
              </w:r>
              <w:proofErr w:type="spellEnd"/>
              <w:r>
                <w:rPr>
                  <w:rFonts w:ascii="Calibri" w:eastAsia="Times New Roman" w:hAnsi="Calibri" w:cs="Times New Roman"/>
                  <w:color w:val="000000"/>
                  <w:lang w:eastAsia="fr-FR"/>
                </w:rPr>
                <w:t xml:space="preserve"> </w:t>
              </w:r>
              <w:proofErr w:type="spellStart"/>
              <w:r>
                <w:rPr>
                  <w:rFonts w:ascii="Calibri" w:eastAsia="Times New Roman" w:hAnsi="Calibri" w:cs="Times New Roman"/>
                  <w:color w:val="000000"/>
                  <w:lang w:eastAsia="fr-FR"/>
                </w:rPr>
                <w:t>d</w:t>
              </w:r>
              <w:r>
                <w:rPr>
                  <w:rFonts w:ascii="Calibri" w:eastAsia="Times New Roman" w:hAnsi="Calibri" w:cs="Times New Roman"/>
                  <w:color w:val="000000"/>
                  <w:lang w:eastAsia="fr-FR"/>
                </w:rPr>
                <w:t>epth</w:t>
              </w:r>
              <w:proofErr w:type="spellEnd"/>
              <w:r>
                <w:rPr>
                  <w:rFonts w:ascii="Calibri" w:eastAsia="Times New Roman" w:hAnsi="Calibri" w:cs="Times New Roman"/>
                  <w:color w:val="000000"/>
                  <w:lang w:eastAsia="fr-FR"/>
                </w:rPr>
                <w:t xml:space="preserve"> </w:t>
              </w:r>
            </w:ins>
            <w:r>
              <w:rPr>
                <w:rFonts w:ascii="Calibri" w:eastAsia="Times New Roman" w:hAnsi="Calibri" w:cs="Times New Roman"/>
                <w:color w:val="000000"/>
                <w:lang w:eastAsia="fr-FR"/>
              </w:rPr>
              <w:t xml:space="preserve">end </w:t>
            </w:r>
            <w:commentRangeEnd w:id="115"/>
            <w:r>
              <w:rPr>
                <w:rStyle w:val="Marquedecommentaire"/>
              </w:rPr>
              <w:commentReference w:id="115"/>
            </w:r>
          </w:p>
        </w:tc>
      </w:tr>
      <w:tr w:rsidR="00602716" w:rsidRPr="00406CB1" w14:paraId="11187CBB" w14:textId="77777777" w:rsidTr="00FD4505">
        <w:trPr>
          <w:trHeight w:val="300"/>
        </w:trPr>
        <w:tc>
          <w:tcPr>
            <w:tcW w:w="2705" w:type="dxa"/>
            <w:shd w:val="clear" w:color="auto" w:fill="auto"/>
            <w:noWrap/>
            <w:vAlign w:val="bottom"/>
            <w:hideMark/>
          </w:tcPr>
          <w:p w14:paraId="2215D478" w14:textId="77777777" w:rsidR="00602716" w:rsidRPr="00406CB1" w:rsidRDefault="00602716" w:rsidP="00602716">
            <w:pPr>
              <w:spacing w:after="0" w:line="240" w:lineRule="auto"/>
              <w:rPr>
                <w:rFonts w:ascii="Calibri" w:eastAsia="Times New Roman" w:hAnsi="Calibri" w:cs="Times New Roman"/>
                <w:color w:val="000000"/>
                <w:highlight w:val="yellow"/>
                <w:lang w:eastAsia="fr-FR"/>
              </w:rPr>
            </w:pPr>
            <w:proofErr w:type="spellStart"/>
            <w:r w:rsidRPr="00406CB1">
              <w:rPr>
                <w:rFonts w:ascii="Calibri" w:eastAsia="Times New Roman" w:hAnsi="Calibri" w:cs="Times New Roman"/>
                <w:color w:val="000000"/>
                <w:highlight w:val="yellow"/>
                <w:lang w:eastAsia="fr-FR"/>
              </w:rPr>
              <w:t>Depth_std</w:t>
            </w:r>
            <w:proofErr w:type="spellEnd"/>
          </w:p>
        </w:tc>
        <w:tc>
          <w:tcPr>
            <w:tcW w:w="5512" w:type="dxa"/>
          </w:tcPr>
          <w:p w14:paraId="3A84BB76" w14:textId="79B2E59A" w:rsidR="00602716" w:rsidRPr="00406CB1" w:rsidRDefault="00602716" w:rsidP="00602716">
            <w:pPr>
              <w:spacing w:after="0" w:line="240" w:lineRule="auto"/>
              <w:rPr>
                <w:rFonts w:ascii="Calibri" w:eastAsia="Times New Roman" w:hAnsi="Calibri" w:cs="Times New Roman"/>
                <w:color w:val="000000"/>
                <w:highlight w:val="yellow"/>
                <w:lang w:eastAsia="fr-FR"/>
              </w:rPr>
            </w:pPr>
            <w:proofErr w:type="spellStart"/>
            <w:ins w:id="118" w:author="IRD" w:date="2021-01-28T15:49:00Z">
              <w:r>
                <w:rPr>
                  <w:rFonts w:ascii="Calibri" w:eastAsia="Times New Roman" w:hAnsi="Calibri" w:cs="Times New Roman"/>
                  <w:color w:val="000000"/>
                  <w:highlight w:val="yellow"/>
                  <w:lang w:eastAsia="fr-FR"/>
                </w:rPr>
                <w:t>Bottom</w:t>
              </w:r>
              <w:proofErr w:type="spellEnd"/>
              <w:r>
                <w:rPr>
                  <w:rFonts w:ascii="Calibri" w:eastAsia="Times New Roman" w:hAnsi="Calibri" w:cs="Times New Roman"/>
                  <w:color w:val="000000"/>
                  <w:highlight w:val="yellow"/>
                  <w:lang w:eastAsia="fr-FR"/>
                </w:rPr>
                <w:t xml:space="preserve"> </w:t>
              </w:r>
            </w:ins>
            <w:commentRangeStart w:id="119"/>
            <w:del w:id="120" w:author="IRD" w:date="2021-01-28T15:49:00Z">
              <w:r w:rsidDel="00602716">
                <w:rPr>
                  <w:rFonts w:ascii="Calibri" w:eastAsia="Times New Roman" w:hAnsi="Calibri" w:cs="Times New Roman"/>
                  <w:color w:val="000000"/>
                  <w:highlight w:val="yellow"/>
                  <w:lang w:eastAsia="fr-FR"/>
                </w:rPr>
                <w:delText>D</w:delText>
              </w:r>
            </w:del>
            <w:proofErr w:type="spellStart"/>
            <w:r>
              <w:rPr>
                <w:rFonts w:ascii="Calibri" w:eastAsia="Times New Roman" w:hAnsi="Calibri" w:cs="Times New Roman"/>
                <w:color w:val="000000"/>
                <w:highlight w:val="yellow"/>
                <w:lang w:eastAsia="fr-FR"/>
              </w:rPr>
              <w:t>epth</w:t>
            </w:r>
            <w:proofErr w:type="spellEnd"/>
            <w:r>
              <w:rPr>
                <w:rFonts w:ascii="Calibri" w:eastAsia="Times New Roman" w:hAnsi="Calibri" w:cs="Times New Roman"/>
                <w:color w:val="000000"/>
                <w:highlight w:val="yellow"/>
                <w:lang w:eastAsia="fr-FR"/>
              </w:rPr>
              <w:t xml:space="preserve"> </w:t>
            </w:r>
            <w:commentRangeEnd w:id="119"/>
            <w:r>
              <w:rPr>
                <w:rStyle w:val="Marquedecommentaire"/>
              </w:rPr>
              <w:commentReference w:id="119"/>
            </w:r>
            <w:r>
              <w:rPr>
                <w:rFonts w:ascii="Calibri" w:eastAsia="Times New Roman" w:hAnsi="Calibri" w:cs="Times New Roman"/>
                <w:color w:val="000000"/>
                <w:highlight w:val="yellow"/>
                <w:lang w:eastAsia="fr-FR"/>
              </w:rPr>
              <w:t xml:space="preserve">standard </w:t>
            </w:r>
            <w:proofErr w:type="spellStart"/>
            <w:r>
              <w:rPr>
                <w:rFonts w:ascii="Calibri" w:eastAsia="Times New Roman" w:hAnsi="Calibri" w:cs="Times New Roman"/>
                <w:color w:val="000000"/>
                <w:highlight w:val="yellow"/>
                <w:lang w:eastAsia="fr-FR"/>
              </w:rPr>
              <w:t>deviation</w:t>
            </w:r>
            <w:proofErr w:type="spellEnd"/>
          </w:p>
        </w:tc>
      </w:tr>
      <w:tr w:rsidR="00602716" w:rsidRPr="00406CB1" w14:paraId="4C54F7B8" w14:textId="77777777" w:rsidTr="00FD4505">
        <w:trPr>
          <w:trHeight w:val="300"/>
        </w:trPr>
        <w:tc>
          <w:tcPr>
            <w:tcW w:w="2705" w:type="dxa"/>
            <w:shd w:val="clear" w:color="auto" w:fill="auto"/>
            <w:noWrap/>
            <w:vAlign w:val="bottom"/>
            <w:hideMark/>
          </w:tcPr>
          <w:p w14:paraId="7375C3C2" w14:textId="77777777" w:rsidR="00602716" w:rsidRPr="00406CB1" w:rsidRDefault="00602716" w:rsidP="00602716">
            <w:pPr>
              <w:spacing w:after="0" w:line="240" w:lineRule="auto"/>
              <w:rPr>
                <w:rFonts w:ascii="Calibri" w:eastAsia="Times New Roman" w:hAnsi="Calibri" w:cs="Times New Roman"/>
                <w:color w:val="000000"/>
                <w:highlight w:val="yellow"/>
                <w:lang w:eastAsia="fr-FR"/>
              </w:rPr>
            </w:pPr>
            <w:proofErr w:type="spellStart"/>
            <w:r w:rsidRPr="00406CB1">
              <w:rPr>
                <w:rFonts w:ascii="Calibri" w:eastAsia="Times New Roman" w:hAnsi="Calibri" w:cs="Times New Roman"/>
                <w:color w:val="000000"/>
                <w:highlight w:val="yellow"/>
                <w:lang w:eastAsia="fr-FR"/>
              </w:rPr>
              <w:t>Rugosity</w:t>
            </w:r>
            <w:proofErr w:type="spellEnd"/>
          </w:p>
        </w:tc>
        <w:tc>
          <w:tcPr>
            <w:tcW w:w="5512" w:type="dxa"/>
          </w:tcPr>
          <w:p w14:paraId="07E3E1AA" w14:textId="7855A352" w:rsidR="00602716" w:rsidRPr="00406CB1" w:rsidRDefault="00602716" w:rsidP="00602716">
            <w:pPr>
              <w:spacing w:after="0" w:line="240" w:lineRule="auto"/>
              <w:rPr>
                <w:rFonts w:ascii="Calibri" w:eastAsia="Times New Roman" w:hAnsi="Calibri" w:cs="Times New Roman"/>
                <w:color w:val="000000"/>
                <w:highlight w:val="yellow"/>
                <w:lang w:eastAsia="fr-FR"/>
              </w:rPr>
            </w:pPr>
            <w:proofErr w:type="spellStart"/>
            <w:ins w:id="121" w:author="IRD" w:date="2021-01-28T15:49:00Z">
              <w:r>
                <w:rPr>
                  <w:rFonts w:ascii="Calibri" w:eastAsia="Times New Roman" w:hAnsi="Calibri" w:cs="Calibri"/>
                  <w:color w:val="000000"/>
                  <w:highlight w:val="yellow"/>
                  <w:lang w:eastAsia="fr-FR"/>
                </w:rPr>
                <w:t>Bottom</w:t>
              </w:r>
              <w:proofErr w:type="spellEnd"/>
              <w:r>
                <w:rPr>
                  <w:rFonts w:ascii="Calibri" w:eastAsia="Times New Roman" w:hAnsi="Calibri" w:cs="Calibri"/>
                  <w:color w:val="000000"/>
                  <w:highlight w:val="yellow"/>
                  <w:lang w:eastAsia="fr-FR"/>
                </w:rPr>
                <w:t xml:space="preserve"> </w:t>
              </w:r>
              <w:proofErr w:type="spellStart"/>
              <w:r>
                <w:rPr>
                  <w:rFonts w:ascii="Calibri" w:eastAsia="Times New Roman" w:hAnsi="Calibri" w:cs="Calibri"/>
                  <w:color w:val="000000"/>
                  <w:highlight w:val="yellow"/>
                  <w:lang w:eastAsia="fr-FR"/>
                </w:rPr>
                <w:t>Rugosity</w:t>
              </w:r>
              <w:proofErr w:type="spellEnd"/>
              <w:r>
                <w:rPr>
                  <w:rFonts w:ascii="Calibri" w:eastAsia="Times New Roman" w:hAnsi="Calibri" w:cs="Calibri"/>
                  <w:color w:val="000000"/>
                  <w:highlight w:val="yellow"/>
                  <w:lang w:eastAsia="fr-FR"/>
                </w:rPr>
                <w:t xml:space="preserve"> over 25m</w:t>
              </w:r>
            </w:ins>
            <w:del w:id="122" w:author="IRD" w:date="2021-01-28T15:49:00Z">
              <w:r w:rsidDel="000A32B8">
                <w:rPr>
                  <w:rFonts w:ascii="Calibri" w:eastAsia="Times New Roman" w:hAnsi="Calibri" w:cs="Times New Roman"/>
                  <w:color w:val="000000"/>
                  <w:highlight w:val="yellow"/>
                  <w:lang w:eastAsia="fr-FR"/>
                </w:rPr>
                <w:delText>Rugosity</w:delText>
              </w:r>
            </w:del>
          </w:p>
        </w:tc>
      </w:tr>
      <w:tr w:rsidR="00602716" w:rsidRPr="00406CB1" w14:paraId="5BF11358" w14:textId="77777777" w:rsidTr="00FD4505">
        <w:trPr>
          <w:trHeight w:val="300"/>
        </w:trPr>
        <w:tc>
          <w:tcPr>
            <w:tcW w:w="2705" w:type="dxa"/>
            <w:shd w:val="clear" w:color="auto" w:fill="auto"/>
            <w:noWrap/>
            <w:vAlign w:val="bottom"/>
            <w:hideMark/>
          </w:tcPr>
          <w:p w14:paraId="72B03A30" w14:textId="77777777" w:rsidR="00602716" w:rsidRPr="00406CB1" w:rsidRDefault="00602716" w:rsidP="00602716">
            <w:pPr>
              <w:spacing w:after="0" w:line="240" w:lineRule="auto"/>
              <w:rPr>
                <w:rFonts w:ascii="Calibri" w:eastAsia="Times New Roman" w:hAnsi="Calibri" w:cs="Times New Roman"/>
                <w:color w:val="000000"/>
                <w:highlight w:val="yellow"/>
                <w:lang w:eastAsia="fr-FR"/>
              </w:rPr>
            </w:pPr>
            <w:proofErr w:type="spellStart"/>
            <w:r w:rsidRPr="00406CB1">
              <w:rPr>
                <w:rFonts w:ascii="Calibri" w:eastAsia="Times New Roman" w:hAnsi="Calibri" w:cs="Times New Roman"/>
                <w:color w:val="000000"/>
                <w:highlight w:val="yellow"/>
                <w:lang w:eastAsia="fr-FR"/>
              </w:rPr>
              <w:t>Slope</w:t>
            </w:r>
            <w:proofErr w:type="spellEnd"/>
          </w:p>
        </w:tc>
        <w:tc>
          <w:tcPr>
            <w:tcW w:w="5512" w:type="dxa"/>
          </w:tcPr>
          <w:p w14:paraId="6DB5364D" w14:textId="5A12B035" w:rsidR="00602716" w:rsidRPr="00406CB1" w:rsidRDefault="00602716" w:rsidP="00602716">
            <w:pPr>
              <w:spacing w:after="0" w:line="240" w:lineRule="auto"/>
              <w:rPr>
                <w:rFonts w:ascii="Calibri" w:eastAsia="Times New Roman" w:hAnsi="Calibri" w:cs="Times New Roman"/>
                <w:color w:val="000000"/>
                <w:highlight w:val="yellow"/>
                <w:lang w:eastAsia="fr-FR"/>
              </w:rPr>
            </w:pPr>
            <w:proofErr w:type="spellStart"/>
            <w:ins w:id="123" w:author="IRD" w:date="2021-01-28T15:49:00Z">
              <w:r>
                <w:rPr>
                  <w:rFonts w:ascii="Calibri" w:eastAsia="Times New Roman" w:hAnsi="Calibri" w:cs="Calibri"/>
                  <w:color w:val="000000"/>
                  <w:highlight w:val="yellow"/>
                  <w:lang w:eastAsia="fr-FR"/>
                </w:rPr>
                <w:t>Bottom</w:t>
              </w:r>
              <w:proofErr w:type="spellEnd"/>
              <w:r>
                <w:rPr>
                  <w:rFonts w:ascii="Calibri" w:eastAsia="Times New Roman" w:hAnsi="Calibri" w:cs="Calibri"/>
                  <w:color w:val="000000"/>
                  <w:highlight w:val="yellow"/>
                  <w:lang w:eastAsia="fr-FR"/>
                </w:rPr>
                <w:t xml:space="preserve"> </w:t>
              </w:r>
              <w:commentRangeStart w:id="124"/>
              <w:proofErr w:type="spellStart"/>
              <w:r>
                <w:rPr>
                  <w:rFonts w:ascii="Calibri" w:eastAsia="Times New Roman" w:hAnsi="Calibri" w:cs="Calibri"/>
                  <w:color w:val="000000"/>
                  <w:highlight w:val="yellow"/>
                  <w:lang w:eastAsia="fr-FR"/>
                </w:rPr>
                <w:t>Slope</w:t>
              </w:r>
              <w:commentRangeEnd w:id="124"/>
              <w:proofErr w:type="spellEnd"/>
              <w:r>
                <w:rPr>
                  <w:rStyle w:val="Marquedecommentaire"/>
                </w:rPr>
                <w:commentReference w:id="124"/>
              </w:r>
              <w:r>
                <w:rPr>
                  <w:rFonts w:ascii="Calibri" w:eastAsia="Times New Roman" w:hAnsi="Calibri" w:cs="Calibri"/>
                  <w:color w:val="000000"/>
                  <w:highlight w:val="yellow"/>
                  <w:lang w:eastAsia="fr-FR"/>
                </w:rPr>
                <w:t xml:space="preserve"> over 25m</w:t>
              </w:r>
            </w:ins>
            <w:commentRangeStart w:id="125"/>
            <w:del w:id="126" w:author="IRD" w:date="2021-01-28T15:49:00Z">
              <w:r w:rsidDel="000A32B8">
                <w:rPr>
                  <w:rFonts w:ascii="Calibri" w:eastAsia="Times New Roman" w:hAnsi="Calibri" w:cs="Times New Roman"/>
                  <w:color w:val="000000"/>
                  <w:highlight w:val="yellow"/>
                  <w:lang w:eastAsia="fr-FR"/>
                </w:rPr>
                <w:delText>Slope</w:delText>
              </w:r>
              <w:commentRangeEnd w:id="125"/>
              <w:r w:rsidDel="000A32B8">
                <w:rPr>
                  <w:rStyle w:val="Marquedecommentaire"/>
                </w:rPr>
                <w:commentReference w:id="125"/>
              </w:r>
            </w:del>
          </w:p>
        </w:tc>
      </w:tr>
      <w:tr w:rsidR="00602716" w:rsidRPr="00621075" w14:paraId="1BC47E01" w14:textId="77777777" w:rsidTr="00FD4505">
        <w:trPr>
          <w:trHeight w:val="300"/>
        </w:trPr>
        <w:tc>
          <w:tcPr>
            <w:tcW w:w="2705" w:type="dxa"/>
            <w:shd w:val="clear" w:color="auto" w:fill="auto"/>
            <w:noWrap/>
            <w:vAlign w:val="bottom"/>
            <w:hideMark/>
          </w:tcPr>
          <w:p w14:paraId="4A7FFC0C"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sidRPr="00621075">
              <w:rPr>
                <w:rFonts w:ascii="Calibri" w:eastAsia="Times New Roman" w:hAnsi="Calibri" w:cs="Times New Roman"/>
                <w:color w:val="000000"/>
                <w:lang w:eastAsia="fr-FR"/>
              </w:rPr>
              <w:t>Time_mean</w:t>
            </w:r>
            <w:proofErr w:type="spellEnd"/>
          </w:p>
        </w:tc>
        <w:tc>
          <w:tcPr>
            <w:tcW w:w="5512" w:type="dxa"/>
          </w:tcPr>
          <w:p w14:paraId="2AF53379"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Pr>
                <w:rFonts w:ascii="Calibri" w:eastAsia="Times New Roman" w:hAnsi="Calibri" w:cs="Times New Roman"/>
                <w:color w:val="000000"/>
                <w:lang w:eastAsia="fr-FR"/>
              </w:rPr>
              <w:t>Mean</w:t>
            </w:r>
            <w:proofErr w:type="spellEnd"/>
            <w:r>
              <w:rPr>
                <w:rFonts w:ascii="Calibri" w:eastAsia="Times New Roman" w:hAnsi="Calibri" w:cs="Times New Roman"/>
                <w:color w:val="000000"/>
                <w:lang w:eastAsia="fr-FR"/>
              </w:rPr>
              <w:t xml:space="preserve"> Time </w:t>
            </w:r>
          </w:p>
        </w:tc>
      </w:tr>
      <w:tr w:rsidR="00602716" w:rsidRPr="00621075" w14:paraId="72431C9B" w14:textId="77777777" w:rsidTr="00FD4505">
        <w:trPr>
          <w:trHeight w:val="300"/>
        </w:trPr>
        <w:tc>
          <w:tcPr>
            <w:tcW w:w="2705" w:type="dxa"/>
            <w:shd w:val="clear" w:color="auto" w:fill="auto"/>
            <w:noWrap/>
            <w:vAlign w:val="bottom"/>
            <w:hideMark/>
          </w:tcPr>
          <w:p w14:paraId="5C22A60F" w14:textId="77777777" w:rsidR="00602716" w:rsidRPr="00B63337" w:rsidRDefault="00602716" w:rsidP="00602716">
            <w:pPr>
              <w:spacing w:after="0" w:line="240" w:lineRule="auto"/>
              <w:rPr>
                <w:rFonts w:ascii="Calibri" w:eastAsia="Times New Roman" w:hAnsi="Calibri" w:cs="Times New Roman"/>
                <w:color w:val="000000"/>
                <w:highlight w:val="yellow"/>
                <w:lang w:eastAsia="fr-FR"/>
              </w:rPr>
            </w:pPr>
            <w:proofErr w:type="spellStart"/>
            <w:r w:rsidRPr="00B63337">
              <w:rPr>
                <w:rFonts w:ascii="Calibri" w:eastAsia="Times New Roman" w:hAnsi="Calibri" w:cs="Times New Roman"/>
                <w:color w:val="000000"/>
                <w:highlight w:val="yellow"/>
                <w:lang w:eastAsia="fr-FR"/>
              </w:rPr>
              <w:t>Lat_mean</w:t>
            </w:r>
            <w:proofErr w:type="spellEnd"/>
          </w:p>
        </w:tc>
        <w:tc>
          <w:tcPr>
            <w:tcW w:w="5512" w:type="dxa"/>
          </w:tcPr>
          <w:p w14:paraId="3849620B" w14:textId="77777777" w:rsidR="00602716" w:rsidRPr="00B63337" w:rsidRDefault="00602716" w:rsidP="00602716">
            <w:pPr>
              <w:spacing w:after="0" w:line="240" w:lineRule="auto"/>
              <w:rPr>
                <w:rFonts w:ascii="Calibri" w:eastAsia="Times New Roman" w:hAnsi="Calibri" w:cs="Times New Roman"/>
                <w:color w:val="000000"/>
                <w:highlight w:val="yellow"/>
                <w:lang w:eastAsia="fr-FR"/>
              </w:rPr>
            </w:pPr>
            <w:proofErr w:type="spellStart"/>
            <w:r w:rsidRPr="00B63337">
              <w:rPr>
                <w:rFonts w:ascii="Calibri" w:eastAsia="Times New Roman" w:hAnsi="Calibri" w:cs="Times New Roman"/>
                <w:color w:val="000000"/>
                <w:highlight w:val="yellow"/>
                <w:lang w:eastAsia="fr-FR"/>
              </w:rPr>
              <w:t>Mean</w:t>
            </w:r>
            <w:proofErr w:type="spellEnd"/>
            <w:r w:rsidRPr="00B63337">
              <w:rPr>
                <w:rFonts w:ascii="Calibri" w:eastAsia="Times New Roman" w:hAnsi="Calibri" w:cs="Times New Roman"/>
                <w:color w:val="000000"/>
                <w:highlight w:val="yellow"/>
                <w:lang w:eastAsia="fr-FR"/>
              </w:rPr>
              <w:t xml:space="preserve"> Latitude</w:t>
            </w:r>
          </w:p>
        </w:tc>
      </w:tr>
      <w:tr w:rsidR="00602716" w:rsidRPr="00621075" w14:paraId="4B186427" w14:textId="77777777" w:rsidTr="00FD4505">
        <w:trPr>
          <w:trHeight w:val="300"/>
        </w:trPr>
        <w:tc>
          <w:tcPr>
            <w:tcW w:w="2705" w:type="dxa"/>
            <w:shd w:val="clear" w:color="auto" w:fill="auto"/>
            <w:noWrap/>
            <w:vAlign w:val="bottom"/>
            <w:hideMark/>
          </w:tcPr>
          <w:p w14:paraId="13AD53A2" w14:textId="77777777" w:rsidR="00602716" w:rsidRPr="00B63337" w:rsidRDefault="00602716" w:rsidP="00602716">
            <w:pPr>
              <w:spacing w:after="0" w:line="240" w:lineRule="auto"/>
              <w:rPr>
                <w:rFonts w:ascii="Calibri" w:eastAsia="Times New Roman" w:hAnsi="Calibri" w:cs="Times New Roman"/>
                <w:color w:val="000000"/>
                <w:highlight w:val="yellow"/>
                <w:lang w:eastAsia="fr-FR"/>
              </w:rPr>
            </w:pPr>
            <w:proofErr w:type="spellStart"/>
            <w:r w:rsidRPr="00B63337">
              <w:rPr>
                <w:rFonts w:ascii="Calibri" w:eastAsia="Times New Roman" w:hAnsi="Calibri" w:cs="Times New Roman"/>
                <w:color w:val="000000"/>
                <w:highlight w:val="yellow"/>
                <w:lang w:eastAsia="fr-FR"/>
              </w:rPr>
              <w:t>Lon_mean</w:t>
            </w:r>
            <w:proofErr w:type="spellEnd"/>
          </w:p>
        </w:tc>
        <w:tc>
          <w:tcPr>
            <w:tcW w:w="5512" w:type="dxa"/>
          </w:tcPr>
          <w:p w14:paraId="7B6E21EC" w14:textId="77777777" w:rsidR="00602716" w:rsidRPr="00B63337" w:rsidRDefault="00602716" w:rsidP="00602716">
            <w:pPr>
              <w:spacing w:after="0" w:line="240" w:lineRule="auto"/>
              <w:rPr>
                <w:rFonts w:ascii="Calibri" w:eastAsia="Times New Roman" w:hAnsi="Calibri" w:cs="Times New Roman"/>
                <w:color w:val="000000"/>
                <w:highlight w:val="yellow"/>
                <w:lang w:eastAsia="fr-FR"/>
              </w:rPr>
            </w:pPr>
            <w:proofErr w:type="spellStart"/>
            <w:r w:rsidRPr="00B63337">
              <w:rPr>
                <w:rFonts w:ascii="Calibri" w:eastAsia="Times New Roman" w:hAnsi="Calibri" w:cs="Times New Roman"/>
                <w:color w:val="000000"/>
                <w:highlight w:val="yellow"/>
                <w:lang w:eastAsia="fr-FR"/>
              </w:rPr>
              <w:t>Mean</w:t>
            </w:r>
            <w:proofErr w:type="spellEnd"/>
            <w:r w:rsidRPr="00B63337">
              <w:rPr>
                <w:rFonts w:ascii="Calibri" w:eastAsia="Times New Roman" w:hAnsi="Calibri" w:cs="Times New Roman"/>
                <w:color w:val="000000"/>
                <w:highlight w:val="yellow"/>
                <w:lang w:eastAsia="fr-FR"/>
              </w:rPr>
              <w:t xml:space="preserve"> Longitude</w:t>
            </w:r>
          </w:p>
        </w:tc>
      </w:tr>
      <w:tr w:rsidR="00602716" w:rsidRPr="00406CB1" w14:paraId="7AB9DF02" w14:textId="77777777" w:rsidTr="00FD4505">
        <w:trPr>
          <w:trHeight w:val="300"/>
        </w:trPr>
        <w:tc>
          <w:tcPr>
            <w:tcW w:w="2705" w:type="dxa"/>
            <w:shd w:val="clear" w:color="auto" w:fill="auto"/>
            <w:noWrap/>
            <w:vAlign w:val="bottom"/>
            <w:hideMark/>
          </w:tcPr>
          <w:p w14:paraId="01C70B1B" w14:textId="77777777" w:rsidR="00602716" w:rsidRPr="00406CB1" w:rsidRDefault="00602716" w:rsidP="00602716">
            <w:pPr>
              <w:spacing w:after="0" w:line="240" w:lineRule="auto"/>
              <w:rPr>
                <w:rFonts w:ascii="Calibri" w:eastAsia="Times New Roman" w:hAnsi="Calibri" w:cs="Times New Roman"/>
                <w:color w:val="000000"/>
                <w:highlight w:val="yellow"/>
                <w:lang w:eastAsia="fr-FR"/>
              </w:rPr>
            </w:pPr>
            <w:proofErr w:type="spellStart"/>
            <w:r w:rsidRPr="00406CB1">
              <w:rPr>
                <w:rFonts w:ascii="Calibri" w:eastAsia="Times New Roman" w:hAnsi="Calibri" w:cs="Times New Roman"/>
                <w:color w:val="000000"/>
                <w:highlight w:val="yellow"/>
                <w:lang w:eastAsia="fr-FR"/>
              </w:rPr>
              <w:t>Depth_mean</w:t>
            </w:r>
            <w:proofErr w:type="spellEnd"/>
          </w:p>
        </w:tc>
        <w:tc>
          <w:tcPr>
            <w:tcW w:w="5512" w:type="dxa"/>
          </w:tcPr>
          <w:p w14:paraId="4C01C39B" w14:textId="77777777" w:rsidR="00602716" w:rsidRPr="00406CB1" w:rsidRDefault="00602716" w:rsidP="00602716">
            <w:pPr>
              <w:spacing w:after="0" w:line="240" w:lineRule="auto"/>
              <w:rPr>
                <w:rFonts w:ascii="Calibri" w:eastAsia="Times New Roman" w:hAnsi="Calibri" w:cs="Times New Roman"/>
                <w:color w:val="000000"/>
                <w:highlight w:val="yellow"/>
                <w:lang w:eastAsia="fr-FR"/>
              </w:rPr>
            </w:pPr>
            <w:proofErr w:type="spellStart"/>
            <w:r>
              <w:rPr>
                <w:rFonts w:ascii="Calibri" w:eastAsia="Times New Roman" w:hAnsi="Calibri" w:cs="Times New Roman"/>
                <w:color w:val="000000"/>
                <w:highlight w:val="yellow"/>
                <w:lang w:eastAsia="fr-FR"/>
              </w:rPr>
              <w:t>Mean</w:t>
            </w:r>
            <w:proofErr w:type="spellEnd"/>
            <w:r>
              <w:rPr>
                <w:rFonts w:ascii="Calibri" w:eastAsia="Times New Roman" w:hAnsi="Calibri" w:cs="Times New Roman"/>
                <w:color w:val="000000"/>
                <w:highlight w:val="yellow"/>
                <w:lang w:eastAsia="fr-FR"/>
              </w:rPr>
              <w:t xml:space="preserve"> </w:t>
            </w:r>
            <w:proofErr w:type="spellStart"/>
            <w:r>
              <w:rPr>
                <w:rFonts w:ascii="Calibri" w:eastAsia="Times New Roman" w:hAnsi="Calibri" w:cs="Times New Roman"/>
                <w:color w:val="000000"/>
                <w:highlight w:val="yellow"/>
                <w:lang w:eastAsia="fr-FR"/>
              </w:rPr>
              <w:t>depth</w:t>
            </w:r>
            <w:proofErr w:type="spellEnd"/>
          </w:p>
        </w:tc>
      </w:tr>
      <w:tr w:rsidR="00602716" w:rsidRPr="00F17425" w14:paraId="3BFF9ECD" w14:textId="77777777" w:rsidTr="00FD4505">
        <w:trPr>
          <w:trHeight w:val="300"/>
        </w:trPr>
        <w:tc>
          <w:tcPr>
            <w:tcW w:w="2705" w:type="dxa"/>
            <w:shd w:val="clear" w:color="auto" w:fill="auto"/>
            <w:noWrap/>
            <w:vAlign w:val="bottom"/>
            <w:hideMark/>
          </w:tcPr>
          <w:p w14:paraId="47AD4E6E" w14:textId="77777777" w:rsidR="00602716" w:rsidRPr="00406CB1" w:rsidRDefault="00602716" w:rsidP="00602716">
            <w:pPr>
              <w:spacing w:after="0" w:line="240" w:lineRule="auto"/>
              <w:rPr>
                <w:rFonts w:ascii="Calibri" w:eastAsia="Times New Roman" w:hAnsi="Calibri" w:cs="Times New Roman"/>
                <w:color w:val="000000"/>
                <w:highlight w:val="yellow"/>
                <w:lang w:eastAsia="fr-FR"/>
              </w:rPr>
            </w:pPr>
            <w:r w:rsidRPr="00406CB1">
              <w:rPr>
                <w:rFonts w:ascii="Calibri" w:eastAsia="Times New Roman" w:hAnsi="Calibri" w:cs="Times New Roman"/>
                <w:color w:val="000000"/>
                <w:highlight w:val="yellow"/>
                <w:lang w:eastAsia="fr-FR"/>
              </w:rPr>
              <w:t>SaFish_70</w:t>
            </w:r>
          </w:p>
        </w:tc>
        <w:tc>
          <w:tcPr>
            <w:tcW w:w="5512" w:type="dxa"/>
          </w:tcPr>
          <w:p w14:paraId="5EA6B1CB" w14:textId="5CC8D4C8" w:rsidR="00602716" w:rsidRPr="00B63337" w:rsidRDefault="00602716" w:rsidP="00602716">
            <w:pPr>
              <w:spacing w:after="0" w:line="240" w:lineRule="auto"/>
              <w:rPr>
                <w:rFonts w:ascii="Calibri" w:eastAsia="Times New Roman" w:hAnsi="Calibri" w:cs="Times New Roman"/>
                <w:color w:val="000000"/>
                <w:highlight w:val="yellow"/>
                <w:lang w:val="en-GB" w:eastAsia="fr-FR"/>
              </w:rPr>
            </w:pPr>
            <w:r w:rsidRPr="00B63337">
              <w:rPr>
                <w:rFonts w:ascii="Calibri" w:eastAsia="Times New Roman" w:hAnsi="Calibri" w:cs="Times New Roman"/>
                <w:color w:val="000000"/>
                <w:highlight w:val="yellow"/>
                <w:lang w:val="en-GB" w:eastAsia="fr-FR"/>
              </w:rPr>
              <w:t xml:space="preserve">Mean arithmetic </w:t>
            </w:r>
            <w:ins w:id="127" w:author="IRD" w:date="2021-01-28T15:51:00Z">
              <w:r w:rsidRPr="00537A90">
                <w:rPr>
                  <w:lang w:val="en-GB"/>
                </w:rPr>
                <w:t xml:space="preserve"> </w:t>
              </w:r>
              <w:proofErr w:type="spellStart"/>
              <w:r w:rsidRPr="00537A90">
                <w:rPr>
                  <w:lang w:val="en-GB"/>
                </w:rPr>
                <w:t>s</w:t>
              </w:r>
              <w:r w:rsidRPr="00537A90">
                <w:rPr>
                  <w:vertAlign w:val="subscript"/>
                  <w:lang w:val="en-GB"/>
                </w:rPr>
                <w:t>A</w:t>
              </w:r>
              <w:proofErr w:type="spellEnd"/>
              <w:r w:rsidRPr="00B63337" w:rsidDel="00602716">
                <w:rPr>
                  <w:rFonts w:ascii="Calibri" w:eastAsia="Times New Roman" w:hAnsi="Calibri" w:cs="Times New Roman"/>
                  <w:color w:val="000000"/>
                  <w:highlight w:val="yellow"/>
                  <w:lang w:val="en-GB" w:eastAsia="fr-FR"/>
                </w:rPr>
                <w:t xml:space="preserve"> </w:t>
              </w:r>
            </w:ins>
            <w:del w:id="128" w:author="IRD" w:date="2021-01-28T15:51:00Z">
              <w:r w:rsidRPr="00B63337" w:rsidDel="00602716">
                <w:rPr>
                  <w:rFonts w:ascii="Calibri" w:eastAsia="Times New Roman" w:hAnsi="Calibri" w:cs="Times New Roman"/>
                  <w:color w:val="000000"/>
                  <w:highlight w:val="yellow"/>
                  <w:lang w:val="en-GB" w:eastAsia="fr-FR"/>
                </w:rPr>
                <w:delText>Sa</w:delText>
              </w:r>
            </w:del>
            <w:r w:rsidRPr="00B63337">
              <w:rPr>
                <w:rFonts w:ascii="Calibri" w:eastAsia="Times New Roman" w:hAnsi="Calibri" w:cs="Times New Roman"/>
                <w:color w:val="000000"/>
                <w:highlight w:val="yellow"/>
                <w:lang w:val="en-GB" w:eastAsia="fr-FR"/>
              </w:rPr>
              <w:t xml:space="preserve"> fish at 70 k</w:t>
            </w:r>
            <w:r>
              <w:rPr>
                <w:rFonts w:ascii="Calibri" w:eastAsia="Times New Roman" w:hAnsi="Calibri" w:cs="Times New Roman"/>
                <w:color w:val="000000"/>
                <w:highlight w:val="yellow"/>
                <w:lang w:val="en-GB" w:eastAsia="fr-FR"/>
              </w:rPr>
              <w:t>Hz</w:t>
            </w:r>
          </w:p>
        </w:tc>
      </w:tr>
      <w:tr w:rsidR="00602716" w:rsidRPr="00F17425" w14:paraId="1FE95995" w14:textId="77777777" w:rsidTr="00FD4505">
        <w:trPr>
          <w:trHeight w:val="300"/>
        </w:trPr>
        <w:tc>
          <w:tcPr>
            <w:tcW w:w="2705" w:type="dxa"/>
            <w:shd w:val="clear" w:color="auto" w:fill="auto"/>
            <w:noWrap/>
            <w:vAlign w:val="bottom"/>
            <w:hideMark/>
          </w:tcPr>
          <w:p w14:paraId="587BE115" w14:textId="77777777" w:rsidR="00602716" w:rsidRPr="00406CB1" w:rsidRDefault="00602716" w:rsidP="00602716">
            <w:pPr>
              <w:spacing w:after="0" w:line="240" w:lineRule="auto"/>
              <w:rPr>
                <w:rFonts w:ascii="Calibri" w:eastAsia="Times New Roman" w:hAnsi="Calibri" w:cs="Times New Roman"/>
                <w:color w:val="000000"/>
                <w:highlight w:val="yellow"/>
                <w:lang w:eastAsia="fr-FR"/>
              </w:rPr>
            </w:pPr>
            <w:r w:rsidRPr="00406CB1">
              <w:rPr>
                <w:rFonts w:ascii="Calibri" w:eastAsia="Times New Roman" w:hAnsi="Calibri" w:cs="Times New Roman"/>
                <w:color w:val="000000"/>
                <w:highlight w:val="yellow"/>
                <w:lang w:eastAsia="fr-FR"/>
              </w:rPr>
              <w:t>SaNoFish_70</w:t>
            </w:r>
          </w:p>
        </w:tc>
        <w:tc>
          <w:tcPr>
            <w:tcW w:w="5512" w:type="dxa"/>
          </w:tcPr>
          <w:p w14:paraId="2376CED4" w14:textId="77EC8620" w:rsidR="00602716" w:rsidRPr="00B63337" w:rsidRDefault="00602716" w:rsidP="00602716">
            <w:pPr>
              <w:spacing w:after="0" w:line="240" w:lineRule="auto"/>
              <w:rPr>
                <w:rFonts w:ascii="Calibri" w:eastAsia="Times New Roman" w:hAnsi="Calibri" w:cs="Times New Roman"/>
                <w:color w:val="000000"/>
                <w:highlight w:val="yellow"/>
                <w:lang w:val="en-GB" w:eastAsia="fr-FR"/>
              </w:rPr>
            </w:pPr>
            <w:r w:rsidRPr="00B63337">
              <w:rPr>
                <w:rFonts w:ascii="Calibri" w:eastAsia="Times New Roman" w:hAnsi="Calibri" w:cs="Times New Roman"/>
                <w:color w:val="000000"/>
                <w:highlight w:val="yellow"/>
                <w:lang w:val="en-GB" w:eastAsia="fr-FR"/>
              </w:rPr>
              <w:t xml:space="preserve">Mean arithmetic </w:t>
            </w:r>
            <w:ins w:id="129" w:author="IRD" w:date="2021-01-28T15:51:00Z">
              <w:r w:rsidRPr="00537A90">
                <w:rPr>
                  <w:lang w:val="en-GB"/>
                </w:rPr>
                <w:t xml:space="preserve"> </w:t>
              </w:r>
              <w:proofErr w:type="spellStart"/>
              <w:r w:rsidRPr="00537A90">
                <w:rPr>
                  <w:lang w:val="en-GB"/>
                </w:rPr>
                <w:t>s</w:t>
              </w:r>
              <w:r w:rsidRPr="00537A90">
                <w:rPr>
                  <w:vertAlign w:val="subscript"/>
                  <w:lang w:val="en-GB"/>
                </w:rPr>
                <w:t>A</w:t>
              </w:r>
              <w:proofErr w:type="spellEnd"/>
              <w:r w:rsidRPr="00B63337" w:rsidDel="00602716">
                <w:rPr>
                  <w:rFonts w:ascii="Calibri" w:eastAsia="Times New Roman" w:hAnsi="Calibri" w:cs="Times New Roman"/>
                  <w:color w:val="000000"/>
                  <w:highlight w:val="yellow"/>
                  <w:lang w:val="en-GB" w:eastAsia="fr-FR"/>
                </w:rPr>
                <w:t xml:space="preserve"> </w:t>
              </w:r>
            </w:ins>
            <w:del w:id="130" w:author="IRD" w:date="2021-01-28T15:51:00Z">
              <w:r w:rsidRPr="00B63337" w:rsidDel="00602716">
                <w:rPr>
                  <w:rFonts w:ascii="Calibri" w:eastAsia="Times New Roman" w:hAnsi="Calibri" w:cs="Times New Roman"/>
                  <w:color w:val="000000"/>
                  <w:highlight w:val="yellow"/>
                  <w:lang w:val="en-GB" w:eastAsia="fr-FR"/>
                </w:rPr>
                <w:delText>Sa</w:delText>
              </w:r>
            </w:del>
            <w:r>
              <w:rPr>
                <w:rFonts w:ascii="Calibri" w:eastAsia="Times New Roman" w:hAnsi="Calibri" w:cs="Times New Roman"/>
                <w:color w:val="000000"/>
                <w:highlight w:val="yellow"/>
                <w:lang w:val="en-GB" w:eastAsia="fr-FR"/>
              </w:rPr>
              <w:t xml:space="preserve"> no</w:t>
            </w:r>
            <w:r w:rsidRPr="00B63337">
              <w:rPr>
                <w:rFonts w:ascii="Calibri" w:eastAsia="Times New Roman" w:hAnsi="Calibri" w:cs="Times New Roman"/>
                <w:color w:val="000000"/>
                <w:highlight w:val="yellow"/>
                <w:lang w:val="en-GB" w:eastAsia="fr-FR"/>
              </w:rPr>
              <w:t xml:space="preserve"> fish at 70 k</w:t>
            </w:r>
            <w:r>
              <w:rPr>
                <w:rFonts w:ascii="Calibri" w:eastAsia="Times New Roman" w:hAnsi="Calibri" w:cs="Times New Roman"/>
                <w:color w:val="000000"/>
                <w:highlight w:val="yellow"/>
                <w:lang w:val="en-GB" w:eastAsia="fr-FR"/>
              </w:rPr>
              <w:t>Hz</w:t>
            </w:r>
          </w:p>
        </w:tc>
      </w:tr>
      <w:tr w:rsidR="00602716" w:rsidRPr="00F17425" w14:paraId="3D069212" w14:textId="77777777" w:rsidTr="00FD4505">
        <w:trPr>
          <w:trHeight w:val="300"/>
        </w:trPr>
        <w:tc>
          <w:tcPr>
            <w:tcW w:w="2705" w:type="dxa"/>
            <w:shd w:val="clear" w:color="auto" w:fill="auto"/>
            <w:noWrap/>
            <w:vAlign w:val="bottom"/>
            <w:hideMark/>
          </w:tcPr>
          <w:p w14:paraId="561E764E" w14:textId="77777777" w:rsidR="00602716" w:rsidRPr="00B63337" w:rsidRDefault="00602716" w:rsidP="00602716">
            <w:pPr>
              <w:spacing w:after="0" w:line="240" w:lineRule="auto"/>
              <w:rPr>
                <w:rFonts w:ascii="Calibri" w:eastAsia="Times New Roman" w:hAnsi="Calibri" w:cs="Times New Roman"/>
                <w:color w:val="000000"/>
                <w:lang w:eastAsia="fr-FR"/>
              </w:rPr>
            </w:pPr>
            <w:r w:rsidRPr="00B63337">
              <w:rPr>
                <w:rFonts w:ascii="Calibri" w:eastAsia="Times New Roman" w:hAnsi="Calibri" w:cs="Times New Roman"/>
                <w:color w:val="000000"/>
                <w:lang w:eastAsia="fr-FR"/>
              </w:rPr>
              <w:t>SaFish_200</w:t>
            </w:r>
          </w:p>
        </w:tc>
        <w:tc>
          <w:tcPr>
            <w:tcW w:w="5512" w:type="dxa"/>
          </w:tcPr>
          <w:p w14:paraId="69AD6B9F" w14:textId="6D8EAAE6" w:rsidR="00602716" w:rsidRPr="00B63337" w:rsidRDefault="00602716" w:rsidP="00602716">
            <w:pPr>
              <w:spacing w:after="0" w:line="240" w:lineRule="auto"/>
              <w:rPr>
                <w:rFonts w:ascii="Calibri" w:eastAsia="Times New Roman" w:hAnsi="Calibri" w:cs="Times New Roman"/>
                <w:color w:val="000000"/>
                <w:lang w:val="en-GB" w:eastAsia="fr-FR"/>
              </w:rPr>
            </w:pPr>
            <w:r w:rsidRPr="00B63337">
              <w:rPr>
                <w:rFonts w:ascii="Calibri" w:eastAsia="Times New Roman" w:hAnsi="Calibri" w:cs="Times New Roman"/>
                <w:color w:val="000000"/>
                <w:lang w:val="en-GB" w:eastAsia="fr-FR"/>
              </w:rPr>
              <w:t xml:space="preserve">Mean arithmetic </w:t>
            </w:r>
            <w:ins w:id="131" w:author="IRD" w:date="2021-01-28T15:51:00Z">
              <w:r w:rsidRPr="00537A90">
                <w:rPr>
                  <w:lang w:val="en-GB"/>
                </w:rPr>
                <w:t xml:space="preserve"> </w:t>
              </w:r>
              <w:proofErr w:type="spellStart"/>
              <w:r w:rsidRPr="00537A90">
                <w:rPr>
                  <w:lang w:val="en-GB"/>
                </w:rPr>
                <w:t>s</w:t>
              </w:r>
              <w:r w:rsidRPr="00537A90">
                <w:rPr>
                  <w:vertAlign w:val="subscript"/>
                  <w:lang w:val="en-GB"/>
                </w:rPr>
                <w:t>A</w:t>
              </w:r>
              <w:proofErr w:type="spellEnd"/>
              <w:r w:rsidRPr="00B63337" w:rsidDel="00602716">
                <w:rPr>
                  <w:rFonts w:ascii="Calibri" w:eastAsia="Times New Roman" w:hAnsi="Calibri" w:cs="Times New Roman"/>
                  <w:color w:val="000000"/>
                  <w:lang w:val="en-GB" w:eastAsia="fr-FR"/>
                </w:rPr>
                <w:t xml:space="preserve"> </w:t>
              </w:r>
            </w:ins>
            <w:del w:id="132" w:author="IRD" w:date="2021-01-28T15:51:00Z">
              <w:r w:rsidRPr="00B63337" w:rsidDel="00602716">
                <w:rPr>
                  <w:rFonts w:ascii="Calibri" w:eastAsia="Times New Roman" w:hAnsi="Calibri" w:cs="Times New Roman"/>
                  <w:color w:val="000000"/>
                  <w:lang w:val="en-GB" w:eastAsia="fr-FR"/>
                </w:rPr>
                <w:delText>Sa</w:delText>
              </w:r>
            </w:del>
            <w:r w:rsidRPr="00B63337">
              <w:rPr>
                <w:rFonts w:ascii="Calibri" w:eastAsia="Times New Roman" w:hAnsi="Calibri" w:cs="Times New Roman"/>
                <w:color w:val="000000"/>
                <w:lang w:val="en-GB" w:eastAsia="fr-FR"/>
              </w:rPr>
              <w:t xml:space="preserve"> fish at 200 kHz</w:t>
            </w:r>
          </w:p>
        </w:tc>
      </w:tr>
      <w:tr w:rsidR="00602716" w:rsidRPr="00F17425" w14:paraId="30D72969" w14:textId="77777777" w:rsidTr="00FD4505">
        <w:trPr>
          <w:trHeight w:val="300"/>
        </w:trPr>
        <w:tc>
          <w:tcPr>
            <w:tcW w:w="2705" w:type="dxa"/>
            <w:shd w:val="clear" w:color="auto" w:fill="auto"/>
            <w:noWrap/>
            <w:vAlign w:val="bottom"/>
            <w:hideMark/>
          </w:tcPr>
          <w:p w14:paraId="401E982D" w14:textId="77777777" w:rsidR="00602716" w:rsidRPr="00B63337" w:rsidRDefault="00602716" w:rsidP="00602716">
            <w:pPr>
              <w:spacing w:after="0" w:line="240" w:lineRule="auto"/>
              <w:rPr>
                <w:rFonts w:ascii="Calibri" w:eastAsia="Times New Roman" w:hAnsi="Calibri" w:cs="Times New Roman"/>
                <w:color w:val="000000"/>
                <w:lang w:eastAsia="fr-FR"/>
              </w:rPr>
            </w:pPr>
            <w:commentRangeStart w:id="133"/>
            <w:r w:rsidRPr="00B63337">
              <w:rPr>
                <w:rFonts w:ascii="Calibri" w:eastAsia="Times New Roman" w:hAnsi="Calibri" w:cs="Times New Roman"/>
                <w:color w:val="000000"/>
                <w:lang w:eastAsia="fr-FR"/>
              </w:rPr>
              <w:t>SaNoFish_200</w:t>
            </w:r>
          </w:p>
        </w:tc>
        <w:tc>
          <w:tcPr>
            <w:tcW w:w="5512" w:type="dxa"/>
          </w:tcPr>
          <w:p w14:paraId="70C0D5CE" w14:textId="39841578" w:rsidR="00602716" w:rsidRPr="00B63337" w:rsidRDefault="00602716" w:rsidP="00602716">
            <w:pPr>
              <w:spacing w:after="0" w:line="240" w:lineRule="auto"/>
              <w:rPr>
                <w:rFonts w:ascii="Calibri" w:eastAsia="Times New Roman" w:hAnsi="Calibri" w:cs="Times New Roman"/>
                <w:color w:val="000000"/>
                <w:lang w:val="en-GB" w:eastAsia="fr-FR"/>
              </w:rPr>
            </w:pPr>
            <w:r w:rsidRPr="00B63337">
              <w:rPr>
                <w:rFonts w:ascii="Calibri" w:eastAsia="Times New Roman" w:hAnsi="Calibri" w:cs="Times New Roman"/>
                <w:color w:val="000000"/>
                <w:lang w:val="en-GB" w:eastAsia="fr-FR"/>
              </w:rPr>
              <w:t xml:space="preserve">Mean arithmetic </w:t>
            </w:r>
            <w:ins w:id="134" w:author="IRD" w:date="2021-01-28T15:51:00Z">
              <w:r w:rsidRPr="00537A90">
                <w:rPr>
                  <w:lang w:val="en-GB"/>
                </w:rPr>
                <w:t xml:space="preserve"> </w:t>
              </w:r>
              <w:proofErr w:type="spellStart"/>
              <w:r w:rsidRPr="00537A90">
                <w:rPr>
                  <w:lang w:val="en-GB"/>
                </w:rPr>
                <w:t>s</w:t>
              </w:r>
              <w:r w:rsidRPr="00537A90">
                <w:rPr>
                  <w:vertAlign w:val="subscript"/>
                  <w:lang w:val="en-GB"/>
                </w:rPr>
                <w:t>A</w:t>
              </w:r>
              <w:proofErr w:type="spellEnd"/>
              <w:r w:rsidRPr="00B63337" w:rsidDel="00602716">
                <w:rPr>
                  <w:rFonts w:ascii="Calibri" w:eastAsia="Times New Roman" w:hAnsi="Calibri" w:cs="Times New Roman"/>
                  <w:color w:val="000000"/>
                  <w:lang w:val="en-GB" w:eastAsia="fr-FR"/>
                </w:rPr>
                <w:t xml:space="preserve"> </w:t>
              </w:r>
            </w:ins>
            <w:del w:id="135" w:author="IRD" w:date="2021-01-28T15:51:00Z">
              <w:r w:rsidRPr="00B63337" w:rsidDel="00602716">
                <w:rPr>
                  <w:rFonts w:ascii="Calibri" w:eastAsia="Times New Roman" w:hAnsi="Calibri" w:cs="Times New Roman"/>
                  <w:color w:val="000000"/>
                  <w:lang w:val="en-GB" w:eastAsia="fr-FR"/>
                </w:rPr>
                <w:delText>Sa</w:delText>
              </w:r>
            </w:del>
            <w:r w:rsidRPr="00B63337">
              <w:rPr>
                <w:rFonts w:ascii="Calibri" w:eastAsia="Times New Roman" w:hAnsi="Calibri" w:cs="Times New Roman"/>
                <w:color w:val="000000"/>
                <w:lang w:val="en-GB" w:eastAsia="fr-FR"/>
              </w:rPr>
              <w:t xml:space="preserve"> no fish at 200 kHz</w:t>
            </w:r>
            <w:commentRangeEnd w:id="133"/>
            <w:r>
              <w:rPr>
                <w:rStyle w:val="Marquedecommentaire"/>
              </w:rPr>
              <w:commentReference w:id="133"/>
            </w:r>
          </w:p>
        </w:tc>
      </w:tr>
      <w:tr w:rsidR="00602716" w:rsidRPr="00621075" w14:paraId="3EE71873" w14:textId="77777777" w:rsidTr="00FD4505">
        <w:trPr>
          <w:trHeight w:val="300"/>
        </w:trPr>
        <w:tc>
          <w:tcPr>
            <w:tcW w:w="2705" w:type="dxa"/>
            <w:shd w:val="clear" w:color="auto" w:fill="auto"/>
            <w:noWrap/>
            <w:vAlign w:val="bottom"/>
            <w:hideMark/>
          </w:tcPr>
          <w:p w14:paraId="495C7870" w14:textId="77777777" w:rsidR="00602716" w:rsidRPr="00BA5A49" w:rsidRDefault="00602716" w:rsidP="00602716">
            <w:pPr>
              <w:spacing w:after="0" w:line="240" w:lineRule="auto"/>
              <w:rPr>
                <w:rFonts w:ascii="Calibri" w:eastAsia="Times New Roman" w:hAnsi="Calibri" w:cs="Times New Roman"/>
                <w:color w:val="000000"/>
                <w:highlight w:val="cyan"/>
                <w:lang w:eastAsia="fr-FR"/>
              </w:rPr>
            </w:pPr>
            <w:r w:rsidRPr="00BA5A49">
              <w:rPr>
                <w:rFonts w:ascii="Calibri" w:eastAsia="Times New Roman" w:hAnsi="Calibri" w:cs="Times New Roman"/>
                <w:color w:val="000000"/>
                <w:highlight w:val="cyan"/>
                <w:lang w:eastAsia="fr-FR"/>
              </w:rPr>
              <w:t>FAROFA</w:t>
            </w:r>
          </w:p>
        </w:tc>
        <w:tc>
          <w:tcPr>
            <w:tcW w:w="5512" w:type="dxa"/>
          </w:tcPr>
          <w:p w14:paraId="7B852B9D" w14:textId="5DAC74AC" w:rsidR="00602716" w:rsidRPr="00BA5A49" w:rsidRDefault="00602716" w:rsidP="00602716">
            <w:pPr>
              <w:spacing w:after="0" w:line="240" w:lineRule="auto"/>
              <w:rPr>
                <w:rFonts w:ascii="Calibri" w:eastAsia="Times New Roman" w:hAnsi="Calibri" w:cs="Times New Roman"/>
                <w:color w:val="000000"/>
                <w:highlight w:val="cyan"/>
                <w:lang w:eastAsia="fr-FR"/>
              </w:rPr>
            </w:pPr>
            <w:proofErr w:type="spellStart"/>
            <w:r w:rsidRPr="00BA5A49">
              <w:rPr>
                <w:rFonts w:ascii="Calibri" w:eastAsia="Times New Roman" w:hAnsi="Calibri" w:cs="Times New Roman"/>
                <w:color w:val="000000"/>
                <w:highlight w:val="cyan"/>
                <w:lang w:eastAsia="fr-FR"/>
              </w:rPr>
              <w:t>Number</w:t>
            </w:r>
            <w:proofErr w:type="spellEnd"/>
            <w:r w:rsidRPr="00BA5A49">
              <w:rPr>
                <w:rFonts w:ascii="Calibri" w:eastAsia="Times New Roman" w:hAnsi="Calibri" w:cs="Times New Roman"/>
                <w:color w:val="000000"/>
                <w:highlight w:val="cyan"/>
                <w:lang w:eastAsia="fr-FR"/>
              </w:rPr>
              <w:t xml:space="preserve"> of the </w:t>
            </w:r>
            <w:proofErr w:type="spellStart"/>
            <w:r w:rsidRPr="00BA5A49">
              <w:rPr>
                <w:rFonts w:ascii="Calibri" w:eastAsia="Times New Roman" w:hAnsi="Calibri" w:cs="Times New Roman"/>
                <w:color w:val="000000"/>
                <w:highlight w:val="cyan"/>
                <w:lang w:eastAsia="fr-FR"/>
              </w:rPr>
              <w:t>cruis</w:t>
            </w:r>
            <w:r>
              <w:rPr>
                <w:rFonts w:ascii="Calibri" w:eastAsia="Times New Roman" w:hAnsi="Calibri" w:cs="Times New Roman"/>
                <w:color w:val="000000"/>
                <w:highlight w:val="cyan"/>
                <w:lang w:eastAsia="fr-FR"/>
              </w:rPr>
              <w:t>e</w:t>
            </w:r>
            <w:proofErr w:type="spellEnd"/>
            <w:r>
              <w:rPr>
                <w:rFonts w:ascii="Calibri" w:eastAsia="Times New Roman" w:hAnsi="Calibri" w:cs="Times New Roman"/>
                <w:color w:val="000000"/>
                <w:highlight w:val="cyan"/>
                <w:lang w:eastAsia="fr-FR"/>
              </w:rPr>
              <w:t xml:space="preserve"> (« 2 », « 2 », « 3 »)</w:t>
            </w:r>
          </w:p>
        </w:tc>
      </w:tr>
      <w:tr w:rsidR="00602716" w:rsidRPr="00621075" w14:paraId="16446760" w14:textId="77777777" w:rsidTr="00FD4505">
        <w:trPr>
          <w:trHeight w:val="300"/>
        </w:trPr>
        <w:tc>
          <w:tcPr>
            <w:tcW w:w="2705" w:type="dxa"/>
            <w:shd w:val="clear" w:color="auto" w:fill="auto"/>
            <w:noWrap/>
            <w:vAlign w:val="bottom"/>
            <w:hideMark/>
          </w:tcPr>
          <w:p w14:paraId="42A1DBB4" w14:textId="77777777" w:rsidR="00602716" w:rsidRPr="00BA5A49" w:rsidRDefault="00602716" w:rsidP="00602716">
            <w:pPr>
              <w:spacing w:after="0" w:line="240" w:lineRule="auto"/>
              <w:rPr>
                <w:rFonts w:ascii="Calibri" w:eastAsia="Times New Roman" w:hAnsi="Calibri" w:cs="Times New Roman"/>
                <w:color w:val="000000"/>
                <w:highlight w:val="cyan"/>
                <w:lang w:eastAsia="fr-FR"/>
              </w:rPr>
            </w:pPr>
            <w:proofErr w:type="spellStart"/>
            <w:r w:rsidRPr="00BA5A49">
              <w:rPr>
                <w:rFonts w:ascii="Calibri" w:eastAsia="Times New Roman" w:hAnsi="Calibri" w:cs="Times New Roman"/>
                <w:color w:val="000000"/>
                <w:highlight w:val="cyan"/>
                <w:lang w:eastAsia="fr-FR"/>
              </w:rPr>
              <w:t>Sediment</w:t>
            </w:r>
            <w:proofErr w:type="spellEnd"/>
          </w:p>
        </w:tc>
        <w:tc>
          <w:tcPr>
            <w:tcW w:w="5512" w:type="dxa"/>
          </w:tcPr>
          <w:p w14:paraId="56765FC2" w14:textId="77777777" w:rsidR="00602716" w:rsidRPr="00BA5A49" w:rsidRDefault="00602716" w:rsidP="00602716">
            <w:pPr>
              <w:spacing w:after="0" w:line="240" w:lineRule="auto"/>
              <w:rPr>
                <w:rFonts w:ascii="Calibri" w:eastAsia="Times New Roman" w:hAnsi="Calibri" w:cs="Times New Roman"/>
                <w:color w:val="000000"/>
                <w:highlight w:val="cyan"/>
                <w:lang w:eastAsia="fr-FR"/>
              </w:rPr>
            </w:pPr>
            <w:proofErr w:type="spellStart"/>
            <w:r w:rsidRPr="00BA5A49">
              <w:rPr>
                <w:rFonts w:ascii="Calibri" w:eastAsia="Times New Roman" w:hAnsi="Calibri" w:cs="Times New Roman"/>
                <w:color w:val="000000"/>
                <w:highlight w:val="cyan"/>
                <w:lang w:eastAsia="fr-FR"/>
              </w:rPr>
              <w:t>Sediment</w:t>
            </w:r>
            <w:proofErr w:type="spellEnd"/>
            <w:r w:rsidRPr="00BA5A49">
              <w:rPr>
                <w:rFonts w:ascii="Calibri" w:eastAsia="Times New Roman" w:hAnsi="Calibri" w:cs="Times New Roman"/>
                <w:color w:val="000000"/>
                <w:highlight w:val="cyan"/>
                <w:lang w:eastAsia="fr-FR"/>
              </w:rPr>
              <w:t xml:space="preserve"> type</w:t>
            </w:r>
          </w:p>
        </w:tc>
      </w:tr>
      <w:tr w:rsidR="00602716" w:rsidRPr="00621075" w14:paraId="6AA47AB0" w14:textId="77777777" w:rsidTr="00FD4505">
        <w:trPr>
          <w:trHeight w:val="300"/>
        </w:trPr>
        <w:tc>
          <w:tcPr>
            <w:tcW w:w="2705" w:type="dxa"/>
            <w:shd w:val="clear" w:color="auto" w:fill="auto"/>
            <w:noWrap/>
            <w:vAlign w:val="bottom"/>
          </w:tcPr>
          <w:p w14:paraId="593E95CE"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Pr>
                <w:rFonts w:ascii="Calibri" w:eastAsia="Times New Roman" w:hAnsi="Calibri" w:cs="Times New Roman"/>
                <w:color w:val="000000"/>
                <w:lang w:eastAsia="fr-FR"/>
              </w:rPr>
              <w:t>Nb_Sediment</w:t>
            </w:r>
            <w:proofErr w:type="spellEnd"/>
          </w:p>
        </w:tc>
        <w:tc>
          <w:tcPr>
            <w:tcW w:w="5512" w:type="dxa"/>
          </w:tcPr>
          <w:p w14:paraId="5105E80F" w14:textId="77777777" w:rsidR="00602716" w:rsidRDefault="00602716" w:rsidP="00602716">
            <w:pPr>
              <w:spacing w:after="0" w:line="240" w:lineRule="auto"/>
              <w:rPr>
                <w:rFonts w:ascii="Calibri" w:eastAsia="Times New Roman" w:hAnsi="Calibri" w:cs="Times New Roman"/>
                <w:color w:val="000000"/>
                <w:lang w:eastAsia="fr-FR"/>
              </w:rPr>
            </w:pPr>
            <w:proofErr w:type="spellStart"/>
            <w:r>
              <w:rPr>
                <w:rFonts w:ascii="Calibri" w:eastAsia="Times New Roman" w:hAnsi="Calibri" w:cs="Times New Roman"/>
                <w:color w:val="000000"/>
                <w:lang w:eastAsia="fr-FR"/>
              </w:rPr>
              <w:t>Number</w:t>
            </w:r>
            <w:proofErr w:type="spellEnd"/>
            <w:r>
              <w:rPr>
                <w:rFonts w:ascii="Calibri" w:eastAsia="Times New Roman" w:hAnsi="Calibri" w:cs="Times New Roman"/>
                <w:color w:val="000000"/>
                <w:lang w:eastAsia="fr-FR"/>
              </w:rPr>
              <w:t xml:space="preserve"> of </w:t>
            </w:r>
            <w:proofErr w:type="spellStart"/>
            <w:r>
              <w:rPr>
                <w:rFonts w:ascii="Calibri" w:eastAsia="Times New Roman" w:hAnsi="Calibri" w:cs="Times New Roman"/>
                <w:color w:val="000000"/>
                <w:lang w:eastAsia="fr-FR"/>
              </w:rPr>
              <w:t>sediment</w:t>
            </w:r>
            <w:proofErr w:type="spellEnd"/>
            <w:r>
              <w:rPr>
                <w:rFonts w:ascii="Calibri" w:eastAsia="Times New Roman" w:hAnsi="Calibri" w:cs="Times New Roman"/>
                <w:color w:val="000000"/>
                <w:lang w:eastAsia="fr-FR"/>
              </w:rPr>
              <w:t xml:space="preserve"> types</w:t>
            </w:r>
          </w:p>
        </w:tc>
      </w:tr>
      <w:tr w:rsidR="00602716" w:rsidRPr="00F17425" w14:paraId="5D7126C8" w14:textId="77777777" w:rsidTr="00FD4505">
        <w:trPr>
          <w:trHeight w:val="300"/>
        </w:trPr>
        <w:tc>
          <w:tcPr>
            <w:tcW w:w="2705" w:type="dxa"/>
            <w:shd w:val="clear" w:color="auto" w:fill="auto"/>
            <w:noWrap/>
            <w:vAlign w:val="bottom"/>
            <w:hideMark/>
          </w:tcPr>
          <w:p w14:paraId="430399B7" w14:textId="77777777" w:rsidR="00602716" w:rsidRPr="00621075" w:rsidRDefault="00602716" w:rsidP="00602716">
            <w:pPr>
              <w:spacing w:after="0" w:line="240" w:lineRule="auto"/>
              <w:rPr>
                <w:rFonts w:ascii="Calibri" w:eastAsia="Times New Roman" w:hAnsi="Calibri" w:cs="Times New Roman"/>
                <w:color w:val="000000"/>
                <w:lang w:eastAsia="fr-FR"/>
              </w:rPr>
            </w:pPr>
            <w:proofErr w:type="spellStart"/>
            <w:r w:rsidRPr="00B63337">
              <w:rPr>
                <w:rFonts w:ascii="Calibri" w:eastAsia="Times New Roman" w:hAnsi="Calibri" w:cs="Times New Roman"/>
                <w:color w:val="000000"/>
                <w:lang w:eastAsia="fr-FR"/>
              </w:rPr>
              <w:t>nbLabel</w:t>
            </w:r>
            <w:proofErr w:type="spellEnd"/>
          </w:p>
        </w:tc>
        <w:tc>
          <w:tcPr>
            <w:tcW w:w="5512" w:type="dxa"/>
          </w:tcPr>
          <w:p w14:paraId="7C2CCAE8" w14:textId="77777777" w:rsidR="00602716" w:rsidRPr="00F17425" w:rsidRDefault="00602716" w:rsidP="00602716">
            <w:pPr>
              <w:spacing w:after="0" w:line="240" w:lineRule="auto"/>
              <w:rPr>
                <w:rFonts w:ascii="Calibri" w:eastAsia="Times New Roman" w:hAnsi="Calibri" w:cs="Times New Roman"/>
                <w:color w:val="000000"/>
                <w:lang w:val="en-US" w:eastAsia="fr-FR"/>
              </w:rPr>
            </w:pPr>
            <w:r w:rsidRPr="00F17425">
              <w:rPr>
                <w:rFonts w:ascii="Calibri" w:eastAsia="Times New Roman" w:hAnsi="Calibri" w:cs="Times New Roman"/>
                <w:color w:val="000000"/>
                <w:lang w:val="en-US" w:eastAsia="fr-FR"/>
              </w:rPr>
              <w:t xml:space="preserve">Number of labels in the ESU </w:t>
            </w:r>
          </w:p>
        </w:tc>
      </w:tr>
      <w:tr w:rsidR="00602716" w:rsidRPr="00F17425" w14:paraId="131F86BA" w14:textId="77777777" w:rsidTr="00FD4505">
        <w:trPr>
          <w:trHeight w:val="300"/>
        </w:trPr>
        <w:tc>
          <w:tcPr>
            <w:tcW w:w="2705" w:type="dxa"/>
            <w:shd w:val="clear" w:color="auto" w:fill="auto"/>
            <w:noWrap/>
            <w:vAlign w:val="bottom"/>
          </w:tcPr>
          <w:p w14:paraId="58E9B446" w14:textId="77777777" w:rsidR="00602716" w:rsidRPr="00BA5A49" w:rsidRDefault="00602716" w:rsidP="00602716">
            <w:pPr>
              <w:spacing w:after="0" w:line="240" w:lineRule="auto"/>
              <w:rPr>
                <w:rFonts w:ascii="Calibri" w:eastAsia="Times New Roman" w:hAnsi="Calibri" w:cs="Times New Roman"/>
                <w:color w:val="000000"/>
                <w:highlight w:val="cyan"/>
                <w:lang w:eastAsia="fr-FR"/>
              </w:rPr>
            </w:pPr>
            <w:r w:rsidRPr="00BA5A49">
              <w:rPr>
                <w:rFonts w:ascii="Calibri" w:hAnsi="Calibri" w:cs="Calibri"/>
                <w:color w:val="000000"/>
                <w:highlight w:val="cyan"/>
              </w:rPr>
              <w:t>MPA</w:t>
            </w:r>
          </w:p>
        </w:tc>
        <w:tc>
          <w:tcPr>
            <w:tcW w:w="5512" w:type="dxa"/>
          </w:tcPr>
          <w:p w14:paraId="18B5D7AB" w14:textId="77777777" w:rsidR="00602716" w:rsidRPr="00BA5A49" w:rsidRDefault="00602716" w:rsidP="00602716">
            <w:pPr>
              <w:spacing w:after="0" w:line="240" w:lineRule="auto"/>
              <w:rPr>
                <w:rFonts w:ascii="Calibri" w:eastAsia="Times New Roman" w:hAnsi="Calibri" w:cs="Calibri"/>
                <w:color w:val="000000"/>
                <w:highlight w:val="cyan"/>
                <w:lang w:val="en-GB" w:eastAsia="fr-FR"/>
              </w:rPr>
            </w:pPr>
            <w:r w:rsidRPr="00BA5A49">
              <w:rPr>
                <w:rFonts w:ascii="Calibri" w:eastAsia="Times New Roman" w:hAnsi="Calibri" w:cs="Calibri"/>
                <w:color w:val="000000"/>
                <w:highlight w:val="cyan"/>
                <w:lang w:val="en-GB" w:eastAsia="fr-FR"/>
              </w:rPr>
              <w:t>Factor</w:t>
            </w:r>
            <w:r>
              <w:rPr>
                <w:rFonts w:ascii="Calibri" w:eastAsia="Times New Roman" w:hAnsi="Calibri" w:cs="Calibri"/>
                <w:color w:val="000000"/>
                <w:highlight w:val="cyan"/>
                <w:lang w:val="en-GB" w:eastAsia="fr-FR"/>
              </w:rPr>
              <w:t>:</w:t>
            </w:r>
            <w:r w:rsidRPr="00BA5A49">
              <w:rPr>
                <w:rFonts w:ascii="Calibri" w:eastAsia="Times New Roman" w:hAnsi="Calibri" w:cs="Calibri"/>
                <w:color w:val="000000"/>
                <w:highlight w:val="cyan"/>
                <w:lang w:val="en-GB" w:eastAsia="fr-FR"/>
              </w:rPr>
              <w:t xml:space="preserve"> inside or outside MPA : « in » ; « out » ; « off50m » (port zone)  using </w:t>
            </w:r>
            <w:proofErr w:type="spellStart"/>
            <w:r w:rsidRPr="00BA5A49">
              <w:rPr>
                <w:rFonts w:ascii="Calibri" w:eastAsia="Times New Roman" w:hAnsi="Calibri" w:cs="Calibri"/>
                <w:color w:val="000000"/>
                <w:highlight w:val="cyan"/>
                <w:lang w:val="en-GB" w:eastAsia="fr-FR"/>
              </w:rPr>
              <w:t>Lat_mean</w:t>
            </w:r>
            <w:proofErr w:type="spellEnd"/>
            <w:r w:rsidRPr="00BA5A49">
              <w:rPr>
                <w:rFonts w:ascii="Calibri" w:eastAsia="Times New Roman" w:hAnsi="Calibri" w:cs="Calibri"/>
                <w:color w:val="000000"/>
                <w:highlight w:val="cyan"/>
                <w:lang w:val="en-GB" w:eastAsia="fr-FR"/>
              </w:rPr>
              <w:t xml:space="preserve"> and </w:t>
            </w:r>
            <w:proofErr w:type="spellStart"/>
            <w:r w:rsidRPr="00BA5A49">
              <w:rPr>
                <w:rFonts w:ascii="Calibri" w:eastAsia="Times New Roman" w:hAnsi="Calibri" w:cs="Calibri"/>
                <w:color w:val="000000"/>
                <w:highlight w:val="cyan"/>
                <w:lang w:val="en-GB" w:eastAsia="fr-FR"/>
              </w:rPr>
              <w:t>Lon_mean</w:t>
            </w:r>
            <w:proofErr w:type="spellEnd"/>
          </w:p>
        </w:tc>
      </w:tr>
      <w:tr w:rsidR="00602716" w:rsidRPr="00F17425" w14:paraId="3E49CDE1" w14:textId="77777777" w:rsidTr="00FD4505">
        <w:trPr>
          <w:trHeight w:val="300"/>
        </w:trPr>
        <w:tc>
          <w:tcPr>
            <w:tcW w:w="2705" w:type="dxa"/>
            <w:shd w:val="clear" w:color="auto" w:fill="auto"/>
            <w:noWrap/>
            <w:vAlign w:val="bottom"/>
          </w:tcPr>
          <w:p w14:paraId="3B804B9D" w14:textId="77777777" w:rsidR="00602716" w:rsidRPr="00BA5A49" w:rsidRDefault="00602716" w:rsidP="00602716">
            <w:pPr>
              <w:autoSpaceDE w:val="0"/>
              <w:autoSpaceDN w:val="0"/>
              <w:adjustRightInd w:val="0"/>
              <w:spacing w:after="0" w:line="240" w:lineRule="auto"/>
              <w:rPr>
                <w:rFonts w:ascii="Calibri" w:hAnsi="Calibri" w:cs="Calibri"/>
                <w:color w:val="000000"/>
                <w:highlight w:val="cyan"/>
              </w:rPr>
            </w:pPr>
            <w:proofErr w:type="spellStart"/>
            <w:r w:rsidRPr="00BA5A49">
              <w:rPr>
                <w:rFonts w:ascii="Calibri" w:hAnsi="Calibri" w:cs="Calibri"/>
                <w:color w:val="000000"/>
                <w:highlight w:val="cyan"/>
              </w:rPr>
              <w:t>Wind_exposure</w:t>
            </w:r>
            <w:proofErr w:type="spellEnd"/>
          </w:p>
        </w:tc>
        <w:tc>
          <w:tcPr>
            <w:tcW w:w="5512" w:type="dxa"/>
          </w:tcPr>
          <w:p w14:paraId="43E188CC" w14:textId="77777777" w:rsidR="00602716" w:rsidRPr="00BA5A49" w:rsidRDefault="00602716" w:rsidP="00602716">
            <w:pPr>
              <w:spacing w:after="0" w:line="240" w:lineRule="auto"/>
              <w:rPr>
                <w:rFonts w:ascii="Calibri" w:eastAsia="Times New Roman" w:hAnsi="Calibri" w:cs="Calibri"/>
                <w:color w:val="000000"/>
                <w:highlight w:val="cyan"/>
                <w:lang w:val="en-GB" w:eastAsia="fr-FR"/>
              </w:rPr>
            </w:pPr>
            <w:r w:rsidRPr="00BA5A49">
              <w:rPr>
                <w:rFonts w:ascii="Calibri" w:eastAsia="Times New Roman" w:hAnsi="Calibri" w:cs="Calibri"/>
                <w:color w:val="000000"/>
                <w:highlight w:val="cyan"/>
                <w:lang w:val="en-GB" w:eastAsia="fr-FR"/>
              </w:rPr>
              <w:t xml:space="preserve">Factor « leeward » ; « windward »  using </w:t>
            </w:r>
            <w:proofErr w:type="spellStart"/>
            <w:r w:rsidRPr="00BA5A49">
              <w:rPr>
                <w:rFonts w:ascii="Calibri" w:eastAsia="Times New Roman" w:hAnsi="Calibri" w:cs="Calibri"/>
                <w:color w:val="000000"/>
                <w:highlight w:val="cyan"/>
                <w:lang w:val="en-GB" w:eastAsia="fr-FR"/>
              </w:rPr>
              <w:t>Lat_mean</w:t>
            </w:r>
            <w:proofErr w:type="spellEnd"/>
            <w:r w:rsidRPr="00BA5A49">
              <w:rPr>
                <w:rFonts w:ascii="Calibri" w:eastAsia="Times New Roman" w:hAnsi="Calibri" w:cs="Calibri"/>
                <w:color w:val="000000"/>
                <w:highlight w:val="cyan"/>
                <w:lang w:val="en-GB" w:eastAsia="fr-FR"/>
              </w:rPr>
              <w:t xml:space="preserve"> and </w:t>
            </w:r>
            <w:proofErr w:type="spellStart"/>
            <w:r w:rsidRPr="00BA5A49">
              <w:rPr>
                <w:rFonts w:ascii="Calibri" w:eastAsia="Times New Roman" w:hAnsi="Calibri" w:cs="Calibri"/>
                <w:color w:val="000000"/>
                <w:highlight w:val="cyan"/>
                <w:lang w:val="en-GB" w:eastAsia="fr-FR"/>
              </w:rPr>
              <w:t>Lon_mean</w:t>
            </w:r>
            <w:proofErr w:type="spellEnd"/>
          </w:p>
        </w:tc>
      </w:tr>
      <w:tr w:rsidR="00602716" w:rsidRPr="00F17425" w14:paraId="4557D6EC" w14:textId="77777777" w:rsidTr="00FD4505">
        <w:trPr>
          <w:trHeight w:val="300"/>
        </w:trPr>
        <w:tc>
          <w:tcPr>
            <w:tcW w:w="2705" w:type="dxa"/>
            <w:shd w:val="clear" w:color="auto" w:fill="auto"/>
            <w:noWrap/>
            <w:vAlign w:val="bottom"/>
          </w:tcPr>
          <w:p w14:paraId="306C0D6D" w14:textId="77777777" w:rsidR="00602716" w:rsidRPr="007231AF" w:rsidRDefault="00602716" w:rsidP="00602716">
            <w:pPr>
              <w:autoSpaceDE w:val="0"/>
              <w:autoSpaceDN w:val="0"/>
              <w:adjustRightInd w:val="0"/>
              <w:spacing w:after="0" w:line="240" w:lineRule="auto"/>
              <w:rPr>
                <w:rFonts w:ascii="Calibri" w:hAnsi="Calibri" w:cs="Calibri"/>
                <w:color w:val="000000"/>
                <w:highlight w:val="yellow"/>
              </w:rPr>
            </w:pPr>
            <w:proofErr w:type="spellStart"/>
            <w:r w:rsidRPr="007231AF">
              <w:rPr>
                <w:rFonts w:ascii="Calibri" w:hAnsi="Calibri" w:cs="Calibri"/>
                <w:color w:val="000000"/>
                <w:highlight w:val="yellow"/>
              </w:rPr>
              <w:t>distanceToCoast</w:t>
            </w:r>
            <w:proofErr w:type="spellEnd"/>
          </w:p>
        </w:tc>
        <w:tc>
          <w:tcPr>
            <w:tcW w:w="5512" w:type="dxa"/>
          </w:tcPr>
          <w:p w14:paraId="3C4BDC86" w14:textId="77777777" w:rsidR="00602716" w:rsidRPr="00023B59" w:rsidRDefault="00602716" w:rsidP="00602716">
            <w:pPr>
              <w:spacing w:after="0" w:line="240" w:lineRule="auto"/>
              <w:rPr>
                <w:rFonts w:ascii="Calibri" w:eastAsia="Times New Roman" w:hAnsi="Calibri" w:cs="Calibri"/>
                <w:color w:val="000000"/>
                <w:highlight w:val="yellow"/>
                <w:lang w:val="en-GB" w:eastAsia="fr-FR"/>
              </w:rPr>
            </w:pPr>
            <w:r w:rsidRPr="00023B59">
              <w:rPr>
                <w:rFonts w:ascii="Calibri" w:eastAsia="Times New Roman" w:hAnsi="Calibri" w:cs="Calibri"/>
                <w:color w:val="000000"/>
                <w:highlight w:val="yellow"/>
                <w:lang w:val="en-GB" w:eastAsia="fr-FR"/>
              </w:rPr>
              <w:t xml:space="preserve">Distance to the coast in meter </w:t>
            </w:r>
            <w:r>
              <w:rPr>
                <w:rFonts w:ascii="Calibri" w:eastAsia="Times New Roman" w:hAnsi="Calibri" w:cs="Calibri"/>
                <w:color w:val="000000"/>
                <w:highlight w:val="yellow"/>
                <w:lang w:val="en-GB" w:eastAsia="fr-FR"/>
              </w:rPr>
              <w:t xml:space="preserve">using </w:t>
            </w:r>
            <w:proofErr w:type="spellStart"/>
            <w:r>
              <w:rPr>
                <w:rFonts w:ascii="Calibri" w:eastAsia="Times New Roman" w:hAnsi="Calibri" w:cs="Calibri"/>
                <w:color w:val="000000"/>
                <w:highlight w:val="yellow"/>
                <w:lang w:val="en-GB" w:eastAsia="fr-FR"/>
              </w:rPr>
              <w:t>Lat_mean</w:t>
            </w:r>
            <w:proofErr w:type="spellEnd"/>
            <w:r>
              <w:rPr>
                <w:rFonts w:ascii="Calibri" w:eastAsia="Times New Roman" w:hAnsi="Calibri" w:cs="Calibri"/>
                <w:color w:val="000000"/>
                <w:highlight w:val="yellow"/>
                <w:lang w:val="en-GB" w:eastAsia="fr-FR"/>
              </w:rPr>
              <w:t xml:space="preserve"> and </w:t>
            </w:r>
            <w:proofErr w:type="spellStart"/>
            <w:r>
              <w:rPr>
                <w:rFonts w:ascii="Calibri" w:eastAsia="Times New Roman" w:hAnsi="Calibri" w:cs="Calibri"/>
                <w:color w:val="000000"/>
                <w:highlight w:val="yellow"/>
                <w:lang w:val="en-GB" w:eastAsia="fr-FR"/>
              </w:rPr>
              <w:t>Lon_mean</w:t>
            </w:r>
            <w:proofErr w:type="spellEnd"/>
          </w:p>
        </w:tc>
      </w:tr>
      <w:tr w:rsidR="00602716" w:rsidRPr="00F17425" w14:paraId="62F0D691" w14:textId="77777777" w:rsidTr="00FD4505">
        <w:trPr>
          <w:trHeight w:val="300"/>
        </w:trPr>
        <w:tc>
          <w:tcPr>
            <w:tcW w:w="2705" w:type="dxa"/>
            <w:shd w:val="clear" w:color="auto" w:fill="auto"/>
            <w:noWrap/>
            <w:vAlign w:val="bottom"/>
          </w:tcPr>
          <w:p w14:paraId="55DCF832" w14:textId="77777777" w:rsidR="00602716" w:rsidRPr="007231AF" w:rsidRDefault="00602716" w:rsidP="00602716">
            <w:pPr>
              <w:autoSpaceDE w:val="0"/>
              <w:autoSpaceDN w:val="0"/>
              <w:adjustRightInd w:val="0"/>
              <w:spacing w:after="0" w:line="240" w:lineRule="auto"/>
              <w:rPr>
                <w:rFonts w:ascii="Calibri" w:hAnsi="Calibri" w:cs="Calibri"/>
                <w:color w:val="000000"/>
                <w:highlight w:val="yellow"/>
              </w:rPr>
            </w:pPr>
            <w:proofErr w:type="spellStart"/>
            <w:proofErr w:type="gramStart"/>
            <w:r w:rsidRPr="007231AF">
              <w:rPr>
                <w:rFonts w:ascii="Calibri" w:hAnsi="Calibri" w:cs="Calibri"/>
                <w:color w:val="000000"/>
                <w:highlight w:val="yellow"/>
              </w:rPr>
              <w:t>distanceToShelfbreak</w:t>
            </w:r>
            <w:proofErr w:type="spellEnd"/>
            <w:proofErr w:type="gramEnd"/>
          </w:p>
          <w:p w14:paraId="192A758D" w14:textId="77777777" w:rsidR="00602716" w:rsidRPr="007231AF" w:rsidRDefault="00602716" w:rsidP="00602716">
            <w:pPr>
              <w:autoSpaceDE w:val="0"/>
              <w:autoSpaceDN w:val="0"/>
              <w:adjustRightInd w:val="0"/>
              <w:spacing w:after="0" w:line="240" w:lineRule="auto"/>
              <w:rPr>
                <w:rFonts w:ascii="Calibri" w:hAnsi="Calibri" w:cs="Calibri"/>
                <w:color w:val="000000"/>
                <w:highlight w:val="yellow"/>
              </w:rPr>
            </w:pPr>
          </w:p>
        </w:tc>
        <w:tc>
          <w:tcPr>
            <w:tcW w:w="5512" w:type="dxa"/>
          </w:tcPr>
          <w:p w14:paraId="0CEC5E78" w14:textId="77777777" w:rsidR="00602716" w:rsidRPr="00023B59" w:rsidRDefault="00602716" w:rsidP="00602716">
            <w:pPr>
              <w:spacing w:after="0" w:line="240" w:lineRule="auto"/>
              <w:rPr>
                <w:rFonts w:ascii="Calibri" w:eastAsia="Times New Roman" w:hAnsi="Calibri" w:cs="Calibri"/>
                <w:color w:val="000000"/>
                <w:highlight w:val="yellow"/>
                <w:lang w:val="en-GB" w:eastAsia="fr-FR"/>
              </w:rPr>
            </w:pPr>
            <w:r w:rsidRPr="00023B59">
              <w:rPr>
                <w:rFonts w:ascii="Calibri" w:eastAsia="Times New Roman" w:hAnsi="Calibri" w:cs="Calibri"/>
                <w:color w:val="000000"/>
                <w:highlight w:val="yellow"/>
                <w:lang w:val="en-GB" w:eastAsia="fr-FR"/>
              </w:rPr>
              <w:t xml:space="preserve">Distance to the </w:t>
            </w:r>
            <w:proofErr w:type="spellStart"/>
            <w:r w:rsidRPr="00023B59">
              <w:rPr>
                <w:rFonts w:ascii="Calibri" w:eastAsia="Times New Roman" w:hAnsi="Calibri" w:cs="Calibri"/>
                <w:color w:val="000000"/>
                <w:highlight w:val="yellow"/>
                <w:lang w:val="en-GB" w:eastAsia="fr-FR"/>
              </w:rPr>
              <w:t>shelfbreak</w:t>
            </w:r>
            <w:proofErr w:type="spellEnd"/>
            <w:r w:rsidRPr="00023B59">
              <w:rPr>
                <w:rFonts w:ascii="Calibri" w:eastAsia="Times New Roman" w:hAnsi="Calibri" w:cs="Calibri"/>
                <w:color w:val="000000"/>
                <w:highlight w:val="yellow"/>
                <w:lang w:val="en-GB" w:eastAsia="fr-FR"/>
              </w:rPr>
              <w:t xml:space="preserve"> in meter, negative before the </w:t>
            </w:r>
            <w:proofErr w:type="spellStart"/>
            <w:r w:rsidRPr="00023B59">
              <w:rPr>
                <w:rFonts w:ascii="Calibri" w:eastAsia="Times New Roman" w:hAnsi="Calibri" w:cs="Calibri"/>
                <w:color w:val="000000"/>
                <w:highlight w:val="yellow"/>
                <w:lang w:val="en-GB" w:eastAsia="fr-FR"/>
              </w:rPr>
              <w:t>shelfbreak</w:t>
            </w:r>
            <w:proofErr w:type="spellEnd"/>
            <w:r w:rsidRPr="00023B59">
              <w:rPr>
                <w:rFonts w:ascii="Calibri" w:eastAsia="Times New Roman" w:hAnsi="Calibri" w:cs="Calibri"/>
                <w:color w:val="000000"/>
                <w:highlight w:val="yellow"/>
                <w:lang w:val="en-GB" w:eastAsia="fr-FR"/>
              </w:rPr>
              <w:t xml:space="preserve"> (50m depth),  positive after</w:t>
            </w:r>
          </w:p>
        </w:tc>
      </w:tr>
      <w:tr w:rsidR="00602716" w:rsidRPr="00F17425" w14:paraId="2323B902" w14:textId="77777777" w:rsidTr="00FD4505">
        <w:trPr>
          <w:trHeight w:val="300"/>
        </w:trPr>
        <w:tc>
          <w:tcPr>
            <w:tcW w:w="2705" w:type="dxa"/>
            <w:shd w:val="clear" w:color="auto" w:fill="auto"/>
            <w:noWrap/>
            <w:vAlign w:val="bottom"/>
          </w:tcPr>
          <w:p w14:paraId="4C6462A0" w14:textId="568CA52D" w:rsidR="00602716" w:rsidRPr="00BA5A49" w:rsidRDefault="004229DE" w:rsidP="00602716">
            <w:pPr>
              <w:spacing w:after="0" w:line="240" w:lineRule="auto"/>
              <w:rPr>
                <w:rFonts w:ascii="Calibri" w:eastAsia="Times New Roman" w:hAnsi="Calibri" w:cs="Calibri"/>
                <w:color w:val="000000"/>
                <w:highlight w:val="cyan"/>
                <w:lang w:eastAsia="fr-FR"/>
              </w:rPr>
            </w:pPr>
            <w:ins w:id="136" w:author="IRD" w:date="2021-01-28T16:46:00Z">
              <w:r>
                <w:rPr>
                  <w:lang w:val="en-US"/>
                </w:rPr>
                <w:t>BottomDepthFacto</w:t>
              </w:r>
              <w:r>
                <w:rPr>
                  <w:lang w:val="en-US"/>
                </w:rPr>
                <w:t>r</w:t>
              </w:r>
            </w:ins>
            <w:bookmarkStart w:id="137" w:name="_GoBack"/>
            <w:bookmarkEnd w:id="137"/>
            <w:del w:id="138" w:author="IRD" w:date="2021-01-28T16:46:00Z">
              <w:r w:rsidR="00602716" w:rsidRPr="00BA5A49" w:rsidDel="004229DE">
                <w:rPr>
                  <w:rFonts w:ascii="Calibri" w:eastAsia="Times New Roman" w:hAnsi="Calibri" w:cs="Calibri"/>
                  <w:color w:val="000000"/>
                  <w:highlight w:val="cyan"/>
                  <w:lang w:eastAsia="fr-FR"/>
                </w:rPr>
                <w:delText>distanceToShelfbreak_factor</w:delText>
              </w:r>
            </w:del>
          </w:p>
        </w:tc>
        <w:tc>
          <w:tcPr>
            <w:tcW w:w="5512" w:type="dxa"/>
          </w:tcPr>
          <w:p w14:paraId="422867D2" w14:textId="77777777" w:rsidR="00602716" w:rsidRPr="00BA5A49" w:rsidRDefault="00602716" w:rsidP="00602716">
            <w:pPr>
              <w:spacing w:after="0" w:line="240" w:lineRule="auto"/>
              <w:rPr>
                <w:rFonts w:ascii="Calibri" w:eastAsia="Times New Roman" w:hAnsi="Calibri" w:cs="Calibri"/>
                <w:color w:val="000000"/>
                <w:highlight w:val="cyan"/>
                <w:lang w:val="en-GB" w:eastAsia="fr-FR"/>
              </w:rPr>
            </w:pPr>
            <w:r w:rsidRPr="00BA5A49">
              <w:rPr>
                <w:rFonts w:ascii="Calibri" w:eastAsia="Times New Roman" w:hAnsi="Calibri" w:cs="Calibri"/>
                <w:color w:val="000000"/>
                <w:highlight w:val="cyan"/>
                <w:lang w:val="en-GB" w:eastAsia="fr-FR"/>
              </w:rPr>
              <w:t> Factor « </w:t>
            </w:r>
            <w:proofErr w:type="spellStart"/>
            <w:r w:rsidRPr="00BA5A49">
              <w:rPr>
                <w:rFonts w:ascii="Calibri" w:eastAsia="Times New Roman" w:hAnsi="Calibri" w:cs="Calibri"/>
                <w:color w:val="000000"/>
                <w:highlight w:val="cyan"/>
                <w:lang w:val="en-GB" w:eastAsia="fr-FR"/>
              </w:rPr>
              <w:t>eu_upper</w:t>
            </w:r>
            <w:proofErr w:type="spellEnd"/>
            <w:r w:rsidRPr="00BA5A49">
              <w:rPr>
                <w:rFonts w:ascii="Calibri" w:eastAsia="Times New Roman" w:hAnsi="Calibri" w:cs="Calibri"/>
                <w:color w:val="000000"/>
                <w:highlight w:val="cyan"/>
                <w:lang w:val="en-GB" w:eastAsia="fr-FR"/>
              </w:rPr>
              <w:t> » ([0-20m]) ; « </w:t>
            </w:r>
            <w:proofErr w:type="spellStart"/>
            <w:r w:rsidRPr="00BA5A49">
              <w:rPr>
                <w:rFonts w:ascii="Calibri" w:eastAsia="Times New Roman" w:hAnsi="Calibri" w:cs="Calibri"/>
                <w:color w:val="000000"/>
                <w:highlight w:val="cyan"/>
                <w:lang w:val="en-GB" w:eastAsia="fr-FR"/>
              </w:rPr>
              <w:t>eu_lower</w:t>
            </w:r>
            <w:proofErr w:type="spellEnd"/>
            <w:r w:rsidRPr="00BA5A49">
              <w:rPr>
                <w:rFonts w:ascii="Calibri" w:eastAsia="Times New Roman" w:hAnsi="Calibri" w:cs="Calibri"/>
                <w:color w:val="000000"/>
                <w:highlight w:val="cyan"/>
                <w:lang w:val="en-GB" w:eastAsia="fr-FR"/>
              </w:rPr>
              <w:t> » ([20-40m]; “</w:t>
            </w:r>
            <w:proofErr w:type="spellStart"/>
            <w:r w:rsidRPr="00BA5A49">
              <w:rPr>
                <w:rFonts w:ascii="Calibri" w:eastAsia="Times New Roman" w:hAnsi="Calibri" w:cs="Calibri"/>
                <w:color w:val="000000"/>
                <w:highlight w:val="cyan"/>
                <w:lang w:val="en-GB" w:eastAsia="fr-FR"/>
              </w:rPr>
              <w:t>meso_upper</w:t>
            </w:r>
            <w:proofErr w:type="spellEnd"/>
            <w:r w:rsidRPr="00BA5A49">
              <w:rPr>
                <w:rFonts w:ascii="Calibri" w:eastAsia="Times New Roman" w:hAnsi="Calibri" w:cs="Calibri"/>
                <w:color w:val="000000"/>
                <w:highlight w:val="cyan"/>
                <w:lang w:val="en-GB" w:eastAsia="fr-FR"/>
              </w:rPr>
              <w:t>” ([40-</w:t>
            </w:r>
            <w:r w:rsidRPr="00BA5A49">
              <w:rPr>
                <w:rFonts w:ascii="Calibri" w:eastAsia="Times New Roman" w:hAnsi="Calibri" w:cs="Calibri"/>
                <w:color w:val="000000"/>
                <w:highlight w:val="cyan"/>
                <w:lang w:val="en-GB" w:eastAsia="fr-FR"/>
              </w:rPr>
              <w:lastRenderedPageBreak/>
              <w:t>60m]);”</w:t>
            </w:r>
            <w:proofErr w:type="spellStart"/>
            <w:r w:rsidRPr="00BA5A49">
              <w:rPr>
                <w:rFonts w:ascii="Calibri" w:eastAsia="Times New Roman" w:hAnsi="Calibri" w:cs="Calibri"/>
                <w:color w:val="000000"/>
                <w:highlight w:val="cyan"/>
                <w:lang w:val="en-GB" w:eastAsia="fr-FR"/>
              </w:rPr>
              <w:t>meso_middle</w:t>
            </w:r>
            <w:proofErr w:type="spellEnd"/>
            <w:r w:rsidRPr="00BA5A49">
              <w:rPr>
                <w:rFonts w:ascii="Calibri" w:eastAsia="Times New Roman" w:hAnsi="Calibri" w:cs="Calibri"/>
                <w:color w:val="000000"/>
                <w:highlight w:val="cyan"/>
                <w:lang w:val="en-GB" w:eastAsia="fr-FR"/>
              </w:rPr>
              <w:t>” ([60-80m]); « </w:t>
            </w:r>
            <w:proofErr w:type="spellStart"/>
            <w:r w:rsidRPr="00BA5A49">
              <w:rPr>
                <w:rFonts w:ascii="Calibri" w:eastAsia="Times New Roman" w:hAnsi="Calibri" w:cs="Calibri"/>
                <w:color w:val="000000"/>
                <w:highlight w:val="cyan"/>
                <w:lang w:val="en-GB" w:eastAsia="fr-FR"/>
              </w:rPr>
              <w:t>meso_lower</w:t>
            </w:r>
            <w:proofErr w:type="spellEnd"/>
            <w:r w:rsidRPr="00BA5A49">
              <w:rPr>
                <w:rFonts w:ascii="Calibri" w:eastAsia="Times New Roman" w:hAnsi="Calibri" w:cs="Calibri"/>
                <w:color w:val="000000"/>
                <w:highlight w:val="cyan"/>
                <w:lang w:val="en-GB" w:eastAsia="fr-FR"/>
              </w:rPr>
              <w:t> » (&gt;80m)</w:t>
            </w:r>
          </w:p>
        </w:tc>
      </w:tr>
    </w:tbl>
    <w:p w14:paraId="2C7D53C6" w14:textId="77777777" w:rsidR="00C5536F" w:rsidRDefault="00C5536F">
      <w:pPr>
        <w:rPr>
          <w:lang w:val="en-GB"/>
        </w:rPr>
      </w:pPr>
    </w:p>
    <w:p w14:paraId="5F03A8CC" w14:textId="77777777" w:rsidR="00C71123" w:rsidRDefault="00C71123">
      <w:pPr>
        <w:rPr>
          <w:lang w:val="en-GB"/>
        </w:rPr>
      </w:pPr>
    </w:p>
    <w:p w14:paraId="2A6F7A18" w14:textId="77777777" w:rsidR="00C71123" w:rsidRDefault="00C71123">
      <w:pPr>
        <w:rPr>
          <w:lang w:val="en-GB"/>
        </w:rPr>
      </w:pPr>
    </w:p>
    <w:p w14:paraId="11ABB859" w14:textId="77777777" w:rsidR="00C71123" w:rsidRDefault="00C71123">
      <w:pPr>
        <w:rPr>
          <w:lang w:val="en-GB"/>
        </w:rPr>
      </w:pPr>
    </w:p>
    <w:p w14:paraId="03CBE8B5" w14:textId="77777777" w:rsidR="00C71123" w:rsidRDefault="00C71123">
      <w:pPr>
        <w:rPr>
          <w:lang w:val="en-GB"/>
        </w:rPr>
      </w:pPr>
    </w:p>
    <w:p w14:paraId="40AB07F9" w14:textId="77777777" w:rsidR="00C71123" w:rsidRDefault="00C71123">
      <w:pPr>
        <w:rPr>
          <w:lang w:val="en-GB"/>
        </w:rPr>
      </w:pPr>
    </w:p>
    <w:p w14:paraId="7C5DB957" w14:textId="77777777" w:rsidR="00C71123" w:rsidRDefault="00C71123">
      <w:pPr>
        <w:rPr>
          <w:lang w:val="en-GB"/>
        </w:rPr>
      </w:pPr>
    </w:p>
    <w:p w14:paraId="329C2F4C" w14:textId="77777777" w:rsidR="00C71123" w:rsidRDefault="00C71123">
      <w:pPr>
        <w:rPr>
          <w:lang w:val="en-GB"/>
        </w:rPr>
      </w:pPr>
    </w:p>
    <w:p w14:paraId="2CCF57A5" w14:textId="77777777" w:rsidR="00C71123" w:rsidRDefault="00C71123">
      <w:pPr>
        <w:rPr>
          <w:lang w:val="en-GB"/>
        </w:rPr>
      </w:pPr>
    </w:p>
    <w:p w14:paraId="29621109" w14:textId="77777777" w:rsidR="00C71123" w:rsidRDefault="00C71123">
      <w:pPr>
        <w:rPr>
          <w:lang w:val="en-GB"/>
        </w:rPr>
      </w:pPr>
    </w:p>
    <w:p w14:paraId="323453AC" w14:textId="77777777" w:rsidR="00C71123" w:rsidRDefault="00C71123">
      <w:pPr>
        <w:rPr>
          <w:lang w:val="en-GB"/>
        </w:rPr>
      </w:pPr>
    </w:p>
    <w:p w14:paraId="1C7AB950" w14:textId="77777777" w:rsidR="00C71123" w:rsidRDefault="00C71123">
      <w:pPr>
        <w:rPr>
          <w:lang w:val="en-GB"/>
        </w:rPr>
      </w:pPr>
    </w:p>
    <w:p w14:paraId="2B240502" w14:textId="77777777" w:rsidR="00C71123" w:rsidRDefault="00C71123">
      <w:pPr>
        <w:rPr>
          <w:lang w:val="en-GB"/>
        </w:rPr>
      </w:pPr>
    </w:p>
    <w:p w14:paraId="1FE0FA7D" w14:textId="77777777" w:rsidR="00C71123" w:rsidRDefault="00C71123">
      <w:pPr>
        <w:rPr>
          <w:lang w:val="en-GB"/>
        </w:rPr>
      </w:pPr>
    </w:p>
    <w:p w14:paraId="14F6624F" w14:textId="77777777" w:rsidR="00C71123" w:rsidRDefault="00C71123">
      <w:pPr>
        <w:rPr>
          <w:lang w:val="en-GB"/>
        </w:rPr>
      </w:pPr>
    </w:p>
    <w:p w14:paraId="4B261C75" w14:textId="77777777" w:rsidR="00C71123" w:rsidRDefault="00C71123">
      <w:pPr>
        <w:rPr>
          <w:lang w:val="en-GB"/>
        </w:rPr>
      </w:pPr>
    </w:p>
    <w:p w14:paraId="101E9158" w14:textId="77777777" w:rsidR="00C71123" w:rsidRDefault="00C71123">
      <w:pPr>
        <w:rPr>
          <w:lang w:val="en-GB"/>
        </w:rPr>
      </w:pPr>
    </w:p>
    <w:p w14:paraId="7FBA9277" w14:textId="77777777" w:rsidR="00C71123" w:rsidRDefault="00C71123">
      <w:pPr>
        <w:rPr>
          <w:lang w:val="en-GB"/>
        </w:rPr>
      </w:pPr>
    </w:p>
    <w:p w14:paraId="3391D398" w14:textId="77777777" w:rsidR="00C71123" w:rsidRDefault="00C71123">
      <w:pPr>
        <w:rPr>
          <w:lang w:val="en-GB"/>
        </w:rPr>
      </w:pPr>
    </w:p>
    <w:p w14:paraId="7C6F4B80" w14:textId="77777777" w:rsidR="00C71123" w:rsidRDefault="00C71123">
      <w:pPr>
        <w:rPr>
          <w:lang w:val="en-GB"/>
        </w:rPr>
      </w:pPr>
    </w:p>
    <w:p w14:paraId="54B0732C" w14:textId="77777777" w:rsidR="00C71123" w:rsidRDefault="00C71123">
      <w:pPr>
        <w:rPr>
          <w:lang w:val="en-GB"/>
        </w:rPr>
      </w:pPr>
    </w:p>
    <w:p w14:paraId="103F3AA0" w14:textId="77777777" w:rsidR="00C71123" w:rsidRDefault="00C71123">
      <w:pPr>
        <w:rPr>
          <w:lang w:val="en-GB"/>
        </w:rPr>
      </w:pPr>
    </w:p>
    <w:p w14:paraId="64B8C538" w14:textId="77777777" w:rsidR="00C71123" w:rsidRDefault="00C71123">
      <w:pPr>
        <w:rPr>
          <w:lang w:val="en-GB"/>
        </w:rPr>
      </w:pPr>
    </w:p>
    <w:p w14:paraId="1F72DEEC" w14:textId="77777777" w:rsidR="00C71123" w:rsidRDefault="00C71123">
      <w:pPr>
        <w:rPr>
          <w:lang w:val="en-GB"/>
        </w:rPr>
      </w:pPr>
    </w:p>
    <w:p w14:paraId="14DEB497" w14:textId="77777777" w:rsidR="00C71123" w:rsidRDefault="00C71123">
      <w:pPr>
        <w:rPr>
          <w:lang w:val="en-GB"/>
        </w:rPr>
      </w:pPr>
    </w:p>
    <w:p w14:paraId="3EC2C8D1" w14:textId="77777777" w:rsidR="00C71123" w:rsidRDefault="00C71123">
      <w:pPr>
        <w:rPr>
          <w:lang w:val="en-GB"/>
        </w:rPr>
      </w:pPr>
    </w:p>
    <w:p w14:paraId="519ECA19" w14:textId="77777777" w:rsidR="00C71123" w:rsidRDefault="00C71123">
      <w:pPr>
        <w:rPr>
          <w:lang w:val="en-GB"/>
        </w:rPr>
      </w:pPr>
    </w:p>
    <w:p w14:paraId="53BC088F" w14:textId="77777777" w:rsidR="00C71123" w:rsidRDefault="00C71123">
      <w:pPr>
        <w:rPr>
          <w:lang w:val="en-GB"/>
        </w:rPr>
      </w:pPr>
    </w:p>
    <w:p w14:paraId="6FA129DE" w14:textId="77777777" w:rsidR="00C71123" w:rsidRDefault="00C71123">
      <w:pPr>
        <w:rPr>
          <w:lang w:val="en-GB"/>
        </w:rPr>
      </w:pPr>
    </w:p>
    <w:p w14:paraId="14D01446" w14:textId="77777777" w:rsidR="00C71123" w:rsidRDefault="00C71123">
      <w:pPr>
        <w:rPr>
          <w:lang w:val="en-GB"/>
        </w:rPr>
      </w:pPr>
    </w:p>
    <w:p w14:paraId="0DA68731" w14:textId="77777777" w:rsidR="00C71123" w:rsidRPr="007231AF" w:rsidRDefault="00C71123">
      <w:pPr>
        <w:rPr>
          <w:lang w:val="en-GB"/>
        </w:rPr>
      </w:pPr>
      <w:r>
        <w:rPr>
          <w:noProof/>
          <w:lang w:eastAsia="fr-FR"/>
        </w:rPr>
        <w:lastRenderedPageBreak/>
        <w:drawing>
          <wp:inline distT="0" distB="0" distL="0" distR="0" wp14:anchorId="05B7359C" wp14:editId="60905E23">
            <wp:extent cx="5760720" cy="434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43400"/>
                    </a:xfrm>
                    <a:prstGeom prst="rect">
                      <a:avLst/>
                    </a:prstGeom>
                  </pic:spPr>
                </pic:pic>
              </a:graphicData>
            </a:graphic>
          </wp:inline>
        </w:drawing>
      </w:r>
    </w:p>
    <w:sectPr w:rsidR="00C71123" w:rsidRPr="007231AF" w:rsidSect="00456F9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B" w:date="2021-01-28T12:02:00Z" w:initials="AB">
    <w:p w14:paraId="16D49971" w14:textId="4CFB03BE" w:rsidR="00F17425" w:rsidRDefault="00395CE8">
      <w:pPr>
        <w:pStyle w:val="Commentaire"/>
      </w:pPr>
      <w:r>
        <w:rPr>
          <w:rStyle w:val="Marquedecommentaire"/>
        </w:rPr>
        <w:annotationRef/>
      </w:r>
      <w:proofErr w:type="gramStart"/>
      <w:r>
        <w:t>pige</w:t>
      </w:r>
      <w:proofErr w:type="gramEnd"/>
      <w:r>
        <w:t xml:space="preserve"> pas</w:t>
      </w:r>
    </w:p>
  </w:comment>
  <w:comment w:id="2" w:author="IRD" w:date="2021-01-28T15:29:00Z" w:initials="I">
    <w:p w14:paraId="54CB6B96" w14:textId="0E522EF9" w:rsidR="00F17425" w:rsidRDefault="00F17425">
      <w:pPr>
        <w:pStyle w:val="Commentaire"/>
      </w:pPr>
      <w:r>
        <w:rPr>
          <w:rStyle w:val="Marquedecommentaire"/>
        </w:rPr>
        <w:annotationRef/>
      </w:r>
      <w:r>
        <w:t>Ça</w:t>
      </w:r>
      <w:r>
        <w:t xml:space="preserve"> correspond </w:t>
      </w:r>
      <w:r>
        <w:t>à</w:t>
      </w:r>
      <w:r>
        <w:t xml:space="preserve"> la variable </w:t>
      </w:r>
      <w:proofErr w:type="spellStart"/>
      <w:r>
        <w:t>EsuPingStart</w:t>
      </w:r>
      <w:proofErr w:type="spellEnd"/>
      <w:r>
        <w:t xml:space="preserve"> dans l’EI</w:t>
      </w:r>
    </w:p>
  </w:comment>
  <w:comment w:id="3" w:author="AB" w:date="2021-01-28T12:02:00Z" w:initials="AB">
    <w:p w14:paraId="3468AE43" w14:textId="77777777" w:rsidR="00395CE8" w:rsidRDefault="00395CE8">
      <w:pPr>
        <w:pStyle w:val="Commentaire"/>
      </w:pPr>
      <w:r>
        <w:rPr>
          <w:rStyle w:val="Marquedecommentaire"/>
        </w:rPr>
        <w:annotationRef/>
      </w:r>
      <w:proofErr w:type="spellStart"/>
      <w:r>
        <w:t>Bottom</w:t>
      </w:r>
      <w:proofErr w:type="spellEnd"/>
      <w:r>
        <w:t xml:space="preserve"> </w:t>
      </w:r>
      <w:proofErr w:type="spellStart"/>
      <w:r>
        <w:t>depth</w:t>
      </w:r>
      <w:proofErr w:type="spellEnd"/>
      <w:r>
        <w:t> ?</w:t>
      </w:r>
    </w:p>
  </w:comment>
  <w:comment w:id="4" w:author="IRD" w:date="2021-01-28T15:29:00Z" w:initials="I">
    <w:p w14:paraId="51DD2994" w14:textId="263398C5" w:rsidR="00F17425" w:rsidRDefault="00F17425">
      <w:pPr>
        <w:pStyle w:val="Commentaire"/>
      </w:pPr>
      <w:r>
        <w:rPr>
          <w:rStyle w:val="Marquedecommentaire"/>
        </w:rPr>
        <w:annotationRef/>
      </w:r>
      <w:proofErr w:type="gramStart"/>
      <w:r>
        <w:t>oui</w:t>
      </w:r>
      <w:proofErr w:type="gramEnd"/>
    </w:p>
  </w:comment>
  <w:comment w:id="5" w:author="AB" w:date="2021-01-28T12:02:00Z" w:initials="AB">
    <w:p w14:paraId="2EF1FCE2" w14:textId="77777777" w:rsidR="00395CE8" w:rsidRDefault="00395CE8">
      <w:pPr>
        <w:pStyle w:val="Commentaire"/>
      </w:pPr>
      <w:r>
        <w:rPr>
          <w:rStyle w:val="Marquedecommentaire"/>
        </w:rPr>
        <w:annotationRef/>
      </w:r>
      <w:proofErr w:type="gramStart"/>
      <w:r>
        <w:t>utiliser</w:t>
      </w:r>
      <w:proofErr w:type="gramEnd"/>
      <w:r>
        <w:t xml:space="preserve"> contour dans chaque cas (ex. ce n’est pas indiqué </w:t>
      </w:r>
      <w:proofErr w:type="spellStart"/>
      <w:r>
        <w:t>au dessus</w:t>
      </w:r>
      <w:proofErr w:type="spellEnd"/>
      <w:r>
        <w:t>) ou dans aucun cas</w:t>
      </w:r>
    </w:p>
  </w:comment>
  <w:comment w:id="6" w:author="IRD" w:date="2021-01-28T15:29:00Z" w:initials="I">
    <w:p w14:paraId="247875C4" w14:textId="075FA767" w:rsidR="00F17425" w:rsidRDefault="00F17425">
      <w:pPr>
        <w:pStyle w:val="Commentaire"/>
      </w:pPr>
      <w:r>
        <w:rPr>
          <w:rStyle w:val="Marquedecommentaire"/>
        </w:rPr>
        <w:annotationRef/>
      </w:r>
      <w:r>
        <w:t xml:space="preserve">C’est le seul cas où j’utilise le contour pour avoir la limite supérieur et inferieur (déterminé par le contour) mais je ne l’utilise pas le reste du temps j’utilise la position du </w:t>
      </w:r>
      <w:proofErr w:type="spellStart"/>
      <w:r>
        <w:t>centroide</w:t>
      </w:r>
      <w:proofErr w:type="spellEnd"/>
    </w:p>
  </w:comment>
  <w:comment w:id="11" w:author="AB" w:date="2021-01-28T12:04:00Z" w:initials="AB">
    <w:p w14:paraId="147F3AF4" w14:textId="77777777" w:rsidR="00395CE8" w:rsidRDefault="00395CE8">
      <w:pPr>
        <w:pStyle w:val="Commentaire"/>
      </w:pPr>
      <w:r>
        <w:rPr>
          <w:rStyle w:val="Marquedecommentaire"/>
        </w:rPr>
        <w:annotationRef/>
      </w:r>
      <w:proofErr w:type="gramStart"/>
      <w:r>
        <w:t>c’est</w:t>
      </w:r>
      <w:proofErr w:type="gramEnd"/>
      <w:r>
        <w:t xml:space="preserve"> bien du </w:t>
      </w:r>
      <w:proofErr w:type="spellStart"/>
      <w:r>
        <w:t>Sa</w:t>
      </w:r>
      <w:proofErr w:type="spellEnd"/>
      <w:r>
        <w:t>, pas du S</w:t>
      </w:r>
      <w:r w:rsidRPr="00395CE8">
        <w:rPr>
          <w:vertAlign w:val="subscript"/>
        </w:rPr>
        <w:t>A</w:t>
      </w:r>
      <w:r>
        <w:t> ?</w:t>
      </w:r>
    </w:p>
  </w:comment>
  <w:comment w:id="12" w:author="IRD" w:date="2021-01-28T15:30:00Z" w:initials="I">
    <w:p w14:paraId="5A8CC29B" w14:textId="3ECFC628" w:rsidR="00F17425" w:rsidRPr="00FD4505" w:rsidRDefault="00F17425" w:rsidP="00FD4505">
      <w:pPr>
        <w:autoSpaceDE w:val="0"/>
        <w:autoSpaceDN w:val="0"/>
        <w:adjustRightInd w:val="0"/>
        <w:spacing w:after="0" w:line="240" w:lineRule="auto"/>
        <w:rPr>
          <w:rFonts w:ascii="TimesNRMT" w:hAnsi="TimesNRMT" w:cs="TimesNRMT"/>
          <w:sz w:val="16"/>
          <w:szCs w:val="16"/>
        </w:rPr>
      </w:pPr>
      <w:r>
        <w:rPr>
          <w:rStyle w:val="Marquedecommentaire"/>
        </w:rPr>
        <w:annotationRef/>
      </w:r>
      <w:proofErr w:type="gramStart"/>
      <w:r w:rsidR="00602716">
        <w:rPr>
          <w:rStyle w:val="Marquedecommentaire"/>
        </w:rPr>
        <w:t>en</w:t>
      </w:r>
      <w:proofErr w:type="gramEnd"/>
      <w:r w:rsidR="00602716">
        <w:rPr>
          <w:rStyle w:val="Marquedecommentaire"/>
        </w:rPr>
        <w:t xml:space="preserve"> fait</w:t>
      </w:r>
      <w:r w:rsidR="00FD4505">
        <w:rPr>
          <w:rStyle w:val="Marquedecommentaire"/>
        </w:rPr>
        <w:t xml:space="preserve"> c’est du </w:t>
      </w:r>
      <w:proofErr w:type="spellStart"/>
      <w:r w:rsidR="00FD4505">
        <w:t>s</w:t>
      </w:r>
      <w:r w:rsidR="00FD4505" w:rsidRPr="00395CE8">
        <w:rPr>
          <w:vertAlign w:val="subscript"/>
        </w:rPr>
        <w:t>A</w:t>
      </w:r>
      <w:proofErr w:type="spellEnd"/>
      <w:r w:rsidR="00FD4505">
        <w:rPr>
          <w:vertAlign w:val="subscript"/>
        </w:rPr>
        <w:t xml:space="preserve"> </w:t>
      </w:r>
      <w:proofErr w:type="spellStart"/>
      <w:r w:rsidR="00FD4505">
        <w:rPr>
          <w:rFonts w:ascii="TimesNRMT" w:hAnsi="TimesNRMT" w:cs="TimesNRMT"/>
          <w:sz w:val="16"/>
          <w:szCs w:val="16"/>
        </w:rPr>
        <w:t>Nautical</w:t>
      </w:r>
      <w:proofErr w:type="spellEnd"/>
      <w:r w:rsidR="00FD4505">
        <w:rPr>
          <w:rFonts w:ascii="TimesNRMT" w:hAnsi="TimesNRMT" w:cs="TimesNRMT"/>
          <w:sz w:val="16"/>
          <w:szCs w:val="16"/>
        </w:rPr>
        <w:t xml:space="preserve"> area </w:t>
      </w:r>
      <w:proofErr w:type="spellStart"/>
      <w:r w:rsidR="00FD4505">
        <w:rPr>
          <w:rFonts w:ascii="TimesNRMT" w:hAnsi="TimesNRMT" w:cs="TimesNRMT"/>
          <w:sz w:val="16"/>
          <w:szCs w:val="16"/>
        </w:rPr>
        <w:t>scattering</w:t>
      </w:r>
      <w:proofErr w:type="spellEnd"/>
      <w:r w:rsidR="00FD4505">
        <w:rPr>
          <w:rFonts w:ascii="TimesNRMT" w:hAnsi="TimesNRMT" w:cs="TimesNRMT"/>
          <w:sz w:val="16"/>
          <w:szCs w:val="16"/>
        </w:rPr>
        <w:t xml:space="preserve"> coe</w:t>
      </w:r>
      <w:r w:rsidR="00FD4505">
        <w:rPr>
          <w:rFonts w:ascii="TimesNRExpertMT" w:hAnsi="TimesNRExpertMT" w:cs="TimesNRExpertMT"/>
          <w:sz w:val="16"/>
          <w:szCs w:val="16"/>
        </w:rPr>
        <w:t>ffi</w:t>
      </w:r>
      <w:r w:rsidR="00FD4505">
        <w:rPr>
          <w:rFonts w:ascii="TimesNRMT" w:hAnsi="TimesNRMT" w:cs="TimesNRMT"/>
          <w:sz w:val="16"/>
          <w:szCs w:val="16"/>
        </w:rPr>
        <w:t xml:space="preserve">cient </w:t>
      </w:r>
      <w:r w:rsidR="00FD4505">
        <w:rPr>
          <w:rFonts w:ascii="TimesNRMT" w:hAnsi="TimesNRMT" w:cs="TimesNRMT"/>
          <w:sz w:val="16"/>
          <w:szCs w:val="16"/>
        </w:rPr>
        <w:t>(NASC)</w:t>
      </w:r>
    </w:p>
  </w:comment>
  <w:comment w:id="29" w:author="AB" w:date="2021-01-28T12:06:00Z" w:initials="AB">
    <w:p w14:paraId="700555BD" w14:textId="77777777" w:rsidR="00395CE8" w:rsidRPr="00FD4505" w:rsidRDefault="00395CE8">
      <w:pPr>
        <w:pStyle w:val="Commentaire"/>
      </w:pPr>
      <w:r>
        <w:rPr>
          <w:rStyle w:val="Marquedecommentaire"/>
        </w:rPr>
        <w:annotationRef/>
      </w:r>
      <w:proofErr w:type="gramStart"/>
      <w:r w:rsidRPr="00FD4505">
        <w:t>not</w:t>
      </w:r>
      <w:proofErr w:type="gramEnd"/>
      <w:r w:rsidRPr="00FD4505">
        <w:t xml:space="preserve"> </w:t>
      </w:r>
      <w:proofErr w:type="spellStart"/>
      <w:r w:rsidRPr="00FD4505">
        <w:t>clear</w:t>
      </w:r>
      <w:proofErr w:type="spellEnd"/>
    </w:p>
  </w:comment>
  <w:comment w:id="30" w:author="IRD" w:date="2021-01-28T15:46:00Z" w:initials="I">
    <w:p w14:paraId="742229E6" w14:textId="41984644" w:rsidR="00FD4505" w:rsidRDefault="00FD4505">
      <w:pPr>
        <w:pStyle w:val="Commentaire"/>
      </w:pPr>
      <w:r>
        <w:rPr>
          <w:rStyle w:val="Marquedecommentaire"/>
        </w:rPr>
        <w:annotationRef/>
      </w:r>
      <w:proofErr w:type="gramStart"/>
      <w:r>
        <w:t>en</w:t>
      </w:r>
      <w:proofErr w:type="gramEnd"/>
      <w:r>
        <w:t xml:space="preserve"> fait le out c’est port et le off50m c’est ce qui est au </w:t>
      </w:r>
      <w:proofErr w:type="spellStart"/>
      <w:r>
        <w:t>dela</w:t>
      </w:r>
      <w:proofErr w:type="spellEnd"/>
      <w:r>
        <w:t xml:space="preserve"> de 50m</w:t>
      </w:r>
    </w:p>
  </w:comment>
  <w:comment w:id="35" w:author="AB" w:date="2021-01-28T12:13:00Z" w:initials="AB">
    <w:p w14:paraId="17B72F38" w14:textId="77777777" w:rsidR="00875B54" w:rsidRPr="00F17425" w:rsidRDefault="00875B54">
      <w:pPr>
        <w:pStyle w:val="Commentaire"/>
        <w:rPr>
          <w:lang w:val="en-GB"/>
        </w:rPr>
      </w:pPr>
      <w:r>
        <w:rPr>
          <w:rStyle w:val="Marquedecommentaire"/>
        </w:rPr>
        <w:annotationRef/>
      </w:r>
      <w:proofErr w:type="gramStart"/>
      <w:r w:rsidRPr="00F17425">
        <w:rPr>
          <w:lang w:val="en-GB"/>
        </w:rPr>
        <w:t>of</w:t>
      </w:r>
      <w:proofErr w:type="gramEnd"/>
      <w:r w:rsidRPr="00F17425">
        <w:rPr>
          <w:lang w:val="en-GB"/>
        </w:rPr>
        <w:t xml:space="preserve"> what</w:t>
      </w:r>
    </w:p>
  </w:comment>
  <w:comment w:id="67" w:author="AB" w:date="2021-01-28T12:10:00Z" w:initials="AB">
    <w:p w14:paraId="699B3F0C" w14:textId="77777777" w:rsidR="004229DE" w:rsidRPr="00875B54" w:rsidRDefault="004229DE">
      <w:pPr>
        <w:pStyle w:val="Commentaire"/>
        <w:rPr>
          <w:lang w:val="en-US"/>
        </w:rPr>
      </w:pPr>
      <w:r>
        <w:rPr>
          <w:rStyle w:val="Marquedecommentaire"/>
        </w:rPr>
        <w:annotationRef/>
      </w:r>
      <w:r w:rsidRPr="00875B54">
        <w:rPr>
          <w:lang w:val="en-US"/>
        </w:rPr>
        <w:t xml:space="preserve">I would </w:t>
      </w:r>
      <w:proofErr w:type="gramStart"/>
      <w:r w:rsidRPr="00875B54">
        <w:rPr>
          <w:lang w:val="en-US"/>
        </w:rPr>
        <w:t>change :</w:t>
      </w:r>
      <w:proofErr w:type="gramEnd"/>
      <w:r>
        <w:rPr>
          <w:lang w:val="en-US"/>
        </w:rPr>
        <w:t xml:space="preserve"> </w:t>
      </w:r>
      <w:proofErr w:type="spellStart"/>
      <w:r>
        <w:rPr>
          <w:lang w:val="en-US"/>
        </w:rPr>
        <w:t>BottomDepthFactor</w:t>
      </w:r>
      <w:proofErr w:type="spellEnd"/>
      <w:r>
        <w:rPr>
          <w:lang w:val="en-US"/>
        </w:rPr>
        <w:t xml:space="preserve"> </w:t>
      </w:r>
      <w:proofErr w:type="spellStart"/>
      <w:r>
        <w:rPr>
          <w:lang w:val="en-US"/>
        </w:rPr>
        <w:t>ou</w:t>
      </w:r>
      <w:proofErr w:type="spellEnd"/>
      <w:r>
        <w:rPr>
          <w:lang w:val="en-US"/>
        </w:rPr>
        <w:t xml:space="preserve"> </w:t>
      </w:r>
      <w:proofErr w:type="spellStart"/>
      <w:r>
        <w:rPr>
          <w:lang w:val="en-US"/>
        </w:rPr>
        <w:t>autre</w:t>
      </w:r>
      <w:proofErr w:type="spellEnd"/>
    </w:p>
  </w:comment>
  <w:comment w:id="68" w:author="IRD" w:date="2021-01-28T15:48:00Z" w:initials="I">
    <w:p w14:paraId="39FFEE20" w14:textId="4587673F" w:rsidR="004229DE" w:rsidRDefault="004229DE">
      <w:pPr>
        <w:pStyle w:val="Commentaire"/>
      </w:pPr>
      <w:r>
        <w:rPr>
          <w:rStyle w:val="Marquedecommentaire"/>
        </w:rPr>
        <w:annotationRef/>
      </w:r>
      <w:proofErr w:type="gramStart"/>
      <w:r>
        <w:t>ok</w:t>
      </w:r>
      <w:proofErr w:type="gramEnd"/>
    </w:p>
  </w:comment>
  <w:comment w:id="70" w:author="AB" w:date="2021-01-28T12:01:00Z" w:initials="AB">
    <w:p w14:paraId="03CEA90C" w14:textId="77777777" w:rsidR="00395CE8" w:rsidRDefault="00395CE8">
      <w:pPr>
        <w:pStyle w:val="Commentaire"/>
      </w:pPr>
      <w:r>
        <w:rPr>
          <w:rStyle w:val="Marquedecommentaire"/>
        </w:rPr>
        <w:annotationRef/>
      </w:r>
      <w:r>
        <w:t>Ajouter une colonne avec les unités/format</w:t>
      </w:r>
    </w:p>
  </w:comment>
  <w:comment w:id="73" w:author="AB" w:date="2021-01-28T12:11:00Z" w:initials="AB">
    <w:p w14:paraId="2A37E43D" w14:textId="77777777" w:rsidR="00875B54" w:rsidRDefault="00875B54">
      <w:pPr>
        <w:pStyle w:val="Commentaire"/>
      </w:pPr>
      <w:r>
        <w:rPr>
          <w:rStyle w:val="Marquedecommentaire"/>
        </w:rPr>
        <w:annotationRef/>
      </w:r>
      <w:proofErr w:type="gramStart"/>
      <w:r>
        <w:t>pas</w:t>
      </w:r>
      <w:proofErr w:type="gramEnd"/>
      <w:r>
        <w:t xml:space="preserve"> compris</w:t>
      </w:r>
    </w:p>
  </w:comment>
  <w:comment w:id="78" w:author="AB" w:date="2021-01-28T12:11:00Z" w:initials="AB">
    <w:p w14:paraId="3D3BB873" w14:textId="77777777" w:rsidR="00875B54" w:rsidRDefault="00875B54">
      <w:pPr>
        <w:pStyle w:val="Commentaire"/>
      </w:pPr>
      <w:r>
        <w:rPr>
          <w:rStyle w:val="Marquedecommentaire"/>
        </w:rPr>
        <w:annotationRef/>
      </w:r>
      <w:proofErr w:type="gramStart"/>
      <w:r>
        <w:t>idem</w:t>
      </w:r>
      <w:proofErr w:type="gramEnd"/>
    </w:p>
  </w:comment>
  <w:comment w:id="79" w:author="IRD" w:date="2021-01-28T15:56:00Z" w:initials="I">
    <w:p w14:paraId="20BC63C1" w14:textId="764BAC8A" w:rsidR="00602716" w:rsidRDefault="00602716">
      <w:pPr>
        <w:pStyle w:val="Commentaire"/>
      </w:pPr>
      <w:r>
        <w:rPr>
          <w:rStyle w:val="Marquedecommentaire"/>
        </w:rPr>
        <w:annotationRef/>
      </w:r>
    </w:p>
  </w:comment>
  <w:comment w:id="92" w:author="AB" w:date="2021-01-28T12:12:00Z" w:initials="AB">
    <w:p w14:paraId="3861EB70" w14:textId="77777777" w:rsidR="00602716" w:rsidRDefault="00602716" w:rsidP="00602716">
      <w:pPr>
        <w:pStyle w:val="Commentaire"/>
      </w:pPr>
      <w:r>
        <w:rPr>
          <w:rStyle w:val="Marquedecommentaire"/>
        </w:rPr>
        <w:annotationRef/>
      </w:r>
      <w:proofErr w:type="gramStart"/>
      <w:r>
        <w:t>c’est</w:t>
      </w:r>
      <w:proofErr w:type="gramEnd"/>
      <w:r>
        <w:t xml:space="preserve"> quoi, le numéro de l’ESU ??</w:t>
      </w:r>
    </w:p>
  </w:comment>
  <w:comment w:id="93" w:author="IRD" w:date="2021-01-28T15:56:00Z" w:initials="I">
    <w:p w14:paraId="1F91F9A9" w14:textId="77777777" w:rsidR="00602716" w:rsidRDefault="00602716" w:rsidP="00602716">
      <w:pPr>
        <w:pStyle w:val="Commentaire"/>
      </w:pPr>
      <w:r>
        <w:rPr>
          <w:rStyle w:val="Marquedecommentaire"/>
        </w:rPr>
        <w:annotationRef/>
      </w:r>
      <w:proofErr w:type="gramStart"/>
      <w:r>
        <w:t>oui</w:t>
      </w:r>
      <w:proofErr w:type="gramEnd"/>
    </w:p>
  </w:comment>
  <w:comment w:id="95" w:author="AB" w:date="2021-01-28T12:12:00Z" w:initials="AB">
    <w:p w14:paraId="371FE7C6" w14:textId="77777777" w:rsidR="00875B54" w:rsidRDefault="00875B54">
      <w:pPr>
        <w:pStyle w:val="Commentaire"/>
      </w:pPr>
      <w:r>
        <w:rPr>
          <w:rStyle w:val="Marquedecommentaire"/>
        </w:rPr>
        <w:annotationRef/>
      </w:r>
      <w:proofErr w:type="gramStart"/>
      <w:r>
        <w:t>c’est</w:t>
      </w:r>
      <w:proofErr w:type="gramEnd"/>
      <w:r>
        <w:t xml:space="preserve"> quoi, le numéro de l’ESU ??</w:t>
      </w:r>
    </w:p>
  </w:comment>
  <w:comment w:id="96" w:author="IRD" w:date="2021-01-28T15:56:00Z" w:initials="I">
    <w:p w14:paraId="2396A7A3" w14:textId="471C4E5F" w:rsidR="00602716" w:rsidRDefault="00602716">
      <w:pPr>
        <w:pStyle w:val="Commentaire"/>
      </w:pPr>
      <w:r>
        <w:rPr>
          <w:rStyle w:val="Marquedecommentaire"/>
        </w:rPr>
        <w:annotationRef/>
      </w:r>
      <w:proofErr w:type="gramStart"/>
      <w:r>
        <w:t>oui</w:t>
      </w:r>
      <w:proofErr w:type="gramEnd"/>
    </w:p>
  </w:comment>
  <w:comment w:id="105" w:author="AB" w:date="2021-01-28T12:12:00Z" w:initials="AB">
    <w:p w14:paraId="298E239B" w14:textId="77777777" w:rsidR="00602716" w:rsidRDefault="00602716" w:rsidP="00602716">
      <w:pPr>
        <w:pStyle w:val="Commentaire"/>
      </w:pPr>
      <w:r>
        <w:rPr>
          <w:rStyle w:val="Marquedecommentaire"/>
        </w:rPr>
        <w:annotationRef/>
      </w:r>
      <w:proofErr w:type="gramStart"/>
      <w:r>
        <w:t>c’est</w:t>
      </w:r>
      <w:proofErr w:type="gramEnd"/>
      <w:r>
        <w:t xml:space="preserve"> quoi, le numéro de l’ESU ??</w:t>
      </w:r>
    </w:p>
  </w:comment>
  <w:comment w:id="106" w:author="IRD" w:date="2021-01-28T15:56:00Z" w:initials="I">
    <w:p w14:paraId="4CF8AA54" w14:textId="77777777" w:rsidR="00602716" w:rsidRDefault="00602716" w:rsidP="00602716">
      <w:pPr>
        <w:pStyle w:val="Commentaire"/>
      </w:pPr>
      <w:r>
        <w:rPr>
          <w:rStyle w:val="Marquedecommentaire"/>
        </w:rPr>
        <w:annotationRef/>
      </w:r>
      <w:proofErr w:type="gramStart"/>
      <w:r>
        <w:t>oui</w:t>
      </w:r>
      <w:proofErr w:type="gramEnd"/>
    </w:p>
  </w:comment>
  <w:comment w:id="111" w:author="AB" w:date="2021-01-28T12:12:00Z" w:initials="AB">
    <w:p w14:paraId="5E0B6228" w14:textId="77777777" w:rsidR="00602716" w:rsidRPr="00F17425" w:rsidRDefault="00602716">
      <w:pPr>
        <w:pStyle w:val="Commentaire"/>
        <w:rPr>
          <w:lang w:val="en-GB"/>
        </w:rPr>
      </w:pPr>
      <w:r>
        <w:rPr>
          <w:rStyle w:val="Marquedecommentaire"/>
        </w:rPr>
        <w:annotationRef/>
      </w:r>
      <w:proofErr w:type="gramStart"/>
      <w:r w:rsidRPr="00F17425">
        <w:rPr>
          <w:lang w:val="en-GB"/>
        </w:rPr>
        <w:t>in</w:t>
      </w:r>
      <w:proofErr w:type="gramEnd"/>
      <w:r w:rsidRPr="00F17425">
        <w:rPr>
          <w:lang w:val="en-GB"/>
        </w:rPr>
        <w:t xml:space="preserve"> ESU ???</w:t>
      </w:r>
    </w:p>
  </w:comment>
  <w:comment w:id="112" w:author="IRD" w:date="2021-01-28T15:58:00Z" w:initials="I">
    <w:p w14:paraId="19013E76" w14:textId="531C2F49" w:rsidR="00602716" w:rsidRDefault="00602716">
      <w:pPr>
        <w:pStyle w:val="Commentaire"/>
      </w:pPr>
      <w:r>
        <w:rPr>
          <w:rStyle w:val="Marquedecommentaire"/>
        </w:rPr>
        <w:annotationRef/>
      </w:r>
      <w:proofErr w:type="gramStart"/>
      <w:r>
        <w:t>in</w:t>
      </w:r>
      <w:proofErr w:type="gramEnd"/>
      <w:r>
        <w:t xml:space="preserve"> ESI 1 </w:t>
      </w:r>
      <w:proofErr w:type="spellStart"/>
      <w:r>
        <w:t>ping</w:t>
      </w:r>
      <w:proofErr w:type="spellEnd"/>
    </w:p>
  </w:comment>
  <w:comment w:id="115" w:author="AB" w:date="2021-01-28T12:12:00Z" w:initials="AB">
    <w:p w14:paraId="75C18074" w14:textId="77777777" w:rsidR="00602716" w:rsidRPr="00F17425" w:rsidRDefault="00602716">
      <w:pPr>
        <w:pStyle w:val="Commentaire"/>
        <w:rPr>
          <w:lang w:val="en-GB"/>
        </w:rPr>
      </w:pPr>
      <w:r>
        <w:rPr>
          <w:rStyle w:val="Marquedecommentaire"/>
        </w:rPr>
        <w:annotationRef/>
      </w:r>
      <w:proofErr w:type="gramStart"/>
      <w:r w:rsidRPr="00F17425">
        <w:rPr>
          <w:lang w:val="en-GB"/>
        </w:rPr>
        <w:t>bottom</w:t>
      </w:r>
      <w:proofErr w:type="gramEnd"/>
      <w:r w:rsidRPr="00F17425">
        <w:rPr>
          <w:lang w:val="en-GB"/>
        </w:rPr>
        <w:t xml:space="preserve"> depth ?</w:t>
      </w:r>
    </w:p>
  </w:comment>
  <w:comment w:id="119" w:author="AB" w:date="2021-01-28T12:12:00Z" w:initials="AB">
    <w:p w14:paraId="1B69DFDF" w14:textId="77777777" w:rsidR="00602716" w:rsidRPr="00F17425" w:rsidRDefault="00602716">
      <w:pPr>
        <w:pStyle w:val="Commentaire"/>
        <w:rPr>
          <w:lang w:val="en-GB"/>
        </w:rPr>
      </w:pPr>
      <w:r>
        <w:rPr>
          <w:rStyle w:val="Marquedecommentaire"/>
        </w:rPr>
        <w:annotationRef/>
      </w:r>
      <w:r w:rsidRPr="00F17425">
        <w:rPr>
          <w:lang w:val="en-GB"/>
        </w:rPr>
        <w:t xml:space="preserve">Bottom </w:t>
      </w:r>
      <w:proofErr w:type="gramStart"/>
      <w:r w:rsidRPr="00F17425">
        <w:rPr>
          <w:lang w:val="en-GB"/>
        </w:rPr>
        <w:t>depth ?</w:t>
      </w:r>
      <w:proofErr w:type="gramEnd"/>
    </w:p>
  </w:comment>
  <w:comment w:id="124" w:author="AB" w:date="2021-01-28T12:13:00Z" w:initials="AB">
    <w:p w14:paraId="19FEC789" w14:textId="77777777" w:rsidR="00602716" w:rsidRPr="00F17425" w:rsidRDefault="00602716">
      <w:pPr>
        <w:pStyle w:val="Commentaire"/>
        <w:rPr>
          <w:lang w:val="en-GB"/>
        </w:rPr>
      </w:pPr>
      <w:r>
        <w:rPr>
          <w:rStyle w:val="Marquedecommentaire"/>
        </w:rPr>
        <w:annotationRef/>
      </w:r>
      <w:proofErr w:type="gramStart"/>
      <w:r w:rsidRPr="00F17425">
        <w:rPr>
          <w:lang w:val="en-GB"/>
        </w:rPr>
        <w:t>of</w:t>
      </w:r>
      <w:proofErr w:type="gramEnd"/>
      <w:r w:rsidRPr="00F17425">
        <w:rPr>
          <w:lang w:val="en-GB"/>
        </w:rPr>
        <w:t xml:space="preserve"> what</w:t>
      </w:r>
    </w:p>
  </w:comment>
  <w:comment w:id="125" w:author="AB" w:date="2021-01-28T12:13:00Z" w:initials="AB">
    <w:p w14:paraId="47BE400F" w14:textId="77777777" w:rsidR="00602716" w:rsidRDefault="00602716">
      <w:pPr>
        <w:pStyle w:val="Commentaire"/>
      </w:pPr>
      <w:r>
        <w:rPr>
          <w:rStyle w:val="Marquedecommentaire"/>
        </w:rPr>
        <w:annotationRef/>
      </w:r>
      <w:proofErr w:type="gramStart"/>
      <w:r>
        <w:t>of</w:t>
      </w:r>
      <w:proofErr w:type="gramEnd"/>
      <w:r>
        <w:t xml:space="preserve"> </w:t>
      </w:r>
      <w:proofErr w:type="spellStart"/>
      <w:r>
        <w:t>what</w:t>
      </w:r>
      <w:proofErr w:type="spellEnd"/>
      <w:r>
        <w:t> ?</w:t>
      </w:r>
    </w:p>
  </w:comment>
  <w:comment w:id="133" w:author="IRD" w:date="2021-01-28T15:59:00Z" w:initials="I">
    <w:p w14:paraId="7B4EF496" w14:textId="583FB022" w:rsidR="00602716" w:rsidRDefault="00602716">
      <w:pPr>
        <w:pStyle w:val="Commentaire"/>
      </w:pPr>
      <w:r>
        <w:rPr>
          <w:rStyle w:val="Marquedecommentaire"/>
        </w:rPr>
        <w:annotationRef/>
      </w:r>
      <w:proofErr w:type="gramStart"/>
      <w:r>
        <w:t>j’aurais</w:t>
      </w:r>
      <w:proofErr w:type="gramEnd"/>
      <w:r>
        <w:t xml:space="preserve"> peut-être du mettre le Sv aussi…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D49971" w15:done="0"/>
  <w15:commentEx w15:paraId="54CB6B96" w15:paraIdParent="16D49971" w15:done="0"/>
  <w15:commentEx w15:paraId="3468AE43" w15:done="0"/>
  <w15:commentEx w15:paraId="51DD2994" w15:paraIdParent="3468AE43" w15:done="0"/>
  <w15:commentEx w15:paraId="2EF1FCE2" w15:done="0"/>
  <w15:commentEx w15:paraId="247875C4" w15:paraIdParent="2EF1FCE2" w15:done="0"/>
  <w15:commentEx w15:paraId="147F3AF4" w15:done="0"/>
  <w15:commentEx w15:paraId="5A8CC29B" w15:paraIdParent="147F3AF4" w15:done="0"/>
  <w15:commentEx w15:paraId="700555BD" w15:done="0"/>
  <w15:commentEx w15:paraId="742229E6" w15:paraIdParent="700555BD" w15:done="0"/>
  <w15:commentEx w15:paraId="17B72F38" w15:done="0"/>
  <w15:commentEx w15:paraId="699B3F0C" w15:done="0"/>
  <w15:commentEx w15:paraId="39FFEE20" w15:paraIdParent="699B3F0C" w15:done="0"/>
  <w15:commentEx w15:paraId="03CEA90C" w15:done="0"/>
  <w15:commentEx w15:paraId="2A37E43D" w15:done="0"/>
  <w15:commentEx w15:paraId="3D3BB873" w15:done="0"/>
  <w15:commentEx w15:paraId="20BC63C1" w15:paraIdParent="3D3BB873" w15:done="0"/>
  <w15:commentEx w15:paraId="3861EB70" w15:done="0"/>
  <w15:commentEx w15:paraId="1F91F9A9" w15:paraIdParent="3861EB70" w15:done="0"/>
  <w15:commentEx w15:paraId="371FE7C6" w15:done="0"/>
  <w15:commentEx w15:paraId="2396A7A3" w15:paraIdParent="371FE7C6" w15:done="0"/>
  <w15:commentEx w15:paraId="298E239B" w15:done="0"/>
  <w15:commentEx w15:paraId="4CF8AA54" w15:paraIdParent="298E239B" w15:done="0"/>
  <w15:commentEx w15:paraId="5E0B6228" w15:done="0"/>
  <w15:commentEx w15:paraId="19013E76" w15:paraIdParent="5E0B6228" w15:done="0"/>
  <w15:commentEx w15:paraId="75C18074" w15:done="0"/>
  <w15:commentEx w15:paraId="1B69DFDF" w15:done="0"/>
  <w15:commentEx w15:paraId="19FEC789" w15:done="0"/>
  <w15:commentEx w15:paraId="47BE400F" w15:done="0"/>
  <w15:commentEx w15:paraId="7B4EF4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RMT">
    <w:panose1 w:val="00000000000000000000"/>
    <w:charset w:val="00"/>
    <w:family w:val="roman"/>
    <w:notTrueType/>
    <w:pitch w:val="default"/>
    <w:sig w:usb0="00000003" w:usb1="00000000" w:usb2="00000000" w:usb3="00000000" w:csb0="00000001" w:csb1="00000000"/>
  </w:font>
  <w:font w:name="TimesNRExpert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
    <w15:presenceInfo w15:providerId="None" w15:userId="AB"/>
  </w15:person>
  <w15:person w15:author="IRD">
    <w15:presenceInfo w15:providerId="None" w15:userId="I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75"/>
    <w:rsid w:val="00023B59"/>
    <w:rsid w:val="000C6033"/>
    <w:rsid w:val="001A4CA1"/>
    <w:rsid w:val="001B56FF"/>
    <w:rsid w:val="002E29BD"/>
    <w:rsid w:val="00395CE8"/>
    <w:rsid w:val="003C0C3B"/>
    <w:rsid w:val="00406CB1"/>
    <w:rsid w:val="00420C0B"/>
    <w:rsid w:val="004229DE"/>
    <w:rsid w:val="00456F98"/>
    <w:rsid w:val="00524A4F"/>
    <w:rsid w:val="005D2866"/>
    <w:rsid w:val="00602716"/>
    <w:rsid w:val="00621075"/>
    <w:rsid w:val="007231AF"/>
    <w:rsid w:val="0074168B"/>
    <w:rsid w:val="007C2A55"/>
    <w:rsid w:val="00875B54"/>
    <w:rsid w:val="008A06DD"/>
    <w:rsid w:val="009D658C"/>
    <w:rsid w:val="00B63337"/>
    <w:rsid w:val="00B97900"/>
    <w:rsid w:val="00BA5A49"/>
    <w:rsid w:val="00C5536F"/>
    <w:rsid w:val="00C71123"/>
    <w:rsid w:val="00DC69DE"/>
    <w:rsid w:val="00F17425"/>
    <w:rsid w:val="00FD45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A00D"/>
  <w15:chartTrackingRefBased/>
  <w15:docId w15:val="{CECACA70-D7F3-47D5-A2D4-7F74BBF3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395CE8"/>
    <w:rPr>
      <w:sz w:val="16"/>
      <w:szCs w:val="16"/>
    </w:rPr>
  </w:style>
  <w:style w:type="paragraph" w:styleId="Commentaire">
    <w:name w:val="annotation text"/>
    <w:basedOn w:val="Normal"/>
    <w:link w:val="CommentaireCar"/>
    <w:uiPriority w:val="99"/>
    <w:semiHidden/>
    <w:unhideWhenUsed/>
    <w:rsid w:val="00395CE8"/>
    <w:pPr>
      <w:spacing w:line="240" w:lineRule="auto"/>
    </w:pPr>
    <w:rPr>
      <w:sz w:val="20"/>
      <w:szCs w:val="20"/>
    </w:rPr>
  </w:style>
  <w:style w:type="character" w:customStyle="1" w:styleId="CommentaireCar">
    <w:name w:val="Commentaire Car"/>
    <w:basedOn w:val="Policepardfaut"/>
    <w:link w:val="Commentaire"/>
    <w:uiPriority w:val="99"/>
    <w:semiHidden/>
    <w:rsid w:val="00395CE8"/>
    <w:rPr>
      <w:sz w:val="20"/>
      <w:szCs w:val="20"/>
    </w:rPr>
  </w:style>
  <w:style w:type="paragraph" w:styleId="Objetducommentaire">
    <w:name w:val="annotation subject"/>
    <w:basedOn w:val="Commentaire"/>
    <w:next w:val="Commentaire"/>
    <w:link w:val="ObjetducommentaireCar"/>
    <w:uiPriority w:val="99"/>
    <w:semiHidden/>
    <w:unhideWhenUsed/>
    <w:rsid w:val="00395CE8"/>
    <w:rPr>
      <w:b/>
      <w:bCs/>
    </w:rPr>
  </w:style>
  <w:style w:type="character" w:customStyle="1" w:styleId="ObjetducommentaireCar">
    <w:name w:val="Objet du commentaire Car"/>
    <w:basedOn w:val="CommentaireCar"/>
    <w:link w:val="Objetducommentaire"/>
    <w:uiPriority w:val="99"/>
    <w:semiHidden/>
    <w:rsid w:val="00395CE8"/>
    <w:rPr>
      <w:b/>
      <w:bCs/>
      <w:sz w:val="20"/>
      <w:szCs w:val="20"/>
    </w:rPr>
  </w:style>
  <w:style w:type="paragraph" w:styleId="Textedebulles">
    <w:name w:val="Balloon Text"/>
    <w:basedOn w:val="Normal"/>
    <w:link w:val="TextedebullesCar"/>
    <w:uiPriority w:val="99"/>
    <w:semiHidden/>
    <w:unhideWhenUsed/>
    <w:rsid w:val="00395C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95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25727">
      <w:bodyDiv w:val="1"/>
      <w:marLeft w:val="0"/>
      <w:marRight w:val="0"/>
      <w:marTop w:val="0"/>
      <w:marBottom w:val="0"/>
      <w:divBdr>
        <w:top w:val="none" w:sz="0" w:space="0" w:color="auto"/>
        <w:left w:val="none" w:sz="0" w:space="0" w:color="auto"/>
        <w:bottom w:val="none" w:sz="0" w:space="0" w:color="auto"/>
        <w:right w:val="none" w:sz="0" w:space="0" w:color="auto"/>
      </w:divBdr>
    </w:div>
    <w:div w:id="999041211">
      <w:bodyDiv w:val="1"/>
      <w:marLeft w:val="0"/>
      <w:marRight w:val="0"/>
      <w:marTop w:val="0"/>
      <w:marBottom w:val="0"/>
      <w:divBdr>
        <w:top w:val="none" w:sz="0" w:space="0" w:color="auto"/>
        <w:left w:val="none" w:sz="0" w:space="0" w:color="auto"/>
        <w:bottom w:val="none" w:sz="0" w:space="0" w:color="auto"/>
        <w:right w:val="none" w:sz="0" w:space="0" w:color="auto"/>
      </w:divBdr>
    </w:div>
    <w:div w:id="1151020766">
      <w:bodyDiv w:val="1"/>
      <w:marLeft w:val="0"/>
      <w:marRight w:val="0"/>
      <w:marTop w:val="0"/>
      <w:marBottom w:val="0"/>
      <w:divBdr>
        <w:top w:val="none" w:sz="0" w:space="0" w:color="auto"/>
        <w:left w:val="none" w:sz="0" w:space="0" w:color="auto"/>
        <w:bottom w:val="none" w:sz="0" w:space="0" w:color="auto"/>
        <w:right w:val="none" w:sz="0" w:space="0" w:color="auto"/>
      </w:divBdr>
    </w:div>
    <w:div w:id="17628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E28E4-5437-4261-8883-2D08A2F9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685</Words>
  <Characters>3769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IRD</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IRD</dc:creator>
  <cp:keywords/>
  <dc:description/>
  <cp:lastModifiedBy>IRD</cp:lastModifiedBy>
  <cp:revision>3</cp:revision>
  <dcterms:created xsi:type="dcterms:W3CDTF">2021-01-28T15:42:00Z</dcterms:created>
  <dcterms:modified xsi:type="dcterms:W3CDTF">2021-01-28T15:47:00Z</dcterms:modified>
</cp:coreProperties>
</file>